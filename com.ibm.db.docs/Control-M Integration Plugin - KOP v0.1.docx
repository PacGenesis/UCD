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FA" w:rsidRPr="00303638" w:rsidRDefault="00661DFA" w:rsidP="00661DFA">
      <w:pPr>
        <w:ind w:left="0"/>
        <w:jc w:val="center"/>
        <w:rPr>
          <w:rFonts w:cs="Arial"/>
          <w:noProof/>
          <w:color w:val="000000" w:themeColor="text1"/>
          <w:sz w:val="72"/>
          <w:szCs w:val="72"/>
          <w:shd w:val="clear" w:color="auto" w:fill="102270"/>
          <w:rPrChange w:id="4" w:author="Reedy Feggins (IBM)" w:date="2014-03-11T15:10:00Z">
            <w:rPr>
              <w:rFonts w:cs="Arial"/>
              <w:noProof/>
              <w:color w:val="FFFFFF"/>
              <w:sz w:val="72"/>
              <w:szCs w:val="72"/>
              <w:shd w:val="clear" w:color="auto" w:fill="102270"/>
            </w:rPr>
          </w:rPrChange>
        </w:rPr>
      </w:pPr>
    </w:p>
    <w:p w:rsidR="00661DFA" w:rsidRPr="00303638" w:rsidRDefault="00661DFA" w:rsidP="00661DFA">
      <w:pPr>
        <w:ind w:left="0"/>
        <w:jc w:val="center"/>
        <w:rPr>
          <w:rFonts w:cs="Arial"/>
          <w:noProof/>
          <w:color w:val="000000" w:themeColor="text1"/>
          <w:sz w:val="72"/>
          <w:szCs w:val="72"/>
          <w:shd w:val="clear" w:color="auto" w:fill="102270"/>
          <w:rPrChange w:id="5" w:author="Reedy Feggins (IBM)" w:date="2014-03-11T15:10:00Z">
            <w:rPr>
              <w:rFonts w:cs="Arial"/>
              <w:noProof/>
              <w:color w:val="FFFFFF"/>
              <w:sz w:val="72"/>
              <w:szCs w:val="72"/>
              <w:shd w:val="clear" w:color="auto" w:fill="102270"/>
            </w:rPr>
          </w:rPrChange>
        </w:rPr>
      </w:pPr>
    </w:p>
    <w:p w:rsidR="002D4EA1" w:rsidRPr="00303638" w:rsidRDefault="00661DFA" w:rsidP="00661DFA">
      <w:pPr>
        <w:ind w:left="0"/>
        <w:jc w:val="center"/>
        <w:rPr>
          <w:rFonts w:cs="Arial"/>
          <w:noProof/>
          <w:color w:val="000000" w:themeColor="text1"/>
          <w:sz w:val="72"/>
          <w:szCs w:val="72"/>
          <w:shd w:val="clear" w:color="auto" w:fill="102270"/>
          <w:rPrChange w:id="6" w:author="Reedy Feggins (IBM)" w:date="2014-03-11T15:10:00Z">
            <w:rPr>
              <w:rFonts w:cs="Arial"/>
              <w:noProof/>
              <w:color w:val="FFFFFF"/>
              <w:sz w:val="72"/>
              <w:szCs w:val="72"/>
              <w:shd w:val="clear" w:color="auto" w:fill="102270"/>
            </w:rPr>
          </w:rPrChange>
        </w:rPr>
      </w:pPr>
      <w:r w:rsidRPr="00303638">
        <w:rPr>
          <w:rFonts w:cs="Arial"/>
          <w:noProof/>
          <w:color w:val="000000" w:themeColor="text1"/>
          <w:sz w:val="72"/>
          <w:szCs w:val="72"/>
          <w:shd w:val="clear" w:color="auto" w:fill="102270"/>
          <w:rPrChange w:id="7" w:author="Reedy Feggins (IBM)" w:date="2014-03-11T15:10:00Z">
            <w:rPr>
              <w:rFonts w:cs="Arial"/>
              <w:noProof/>
              <w:color w:val="FFFFFF"/>
              <w:sz w:val="72"/>
              <w:szCs w:val="72"/>
              <w:shd w:val="clear" w:color="auto" w:fill="102270"/>
            </w:rPr>
          </w:rPrChange>
        </w:rPr>
        <w:t xml:space="preserve"> GT</w:t>
      </w:r>
      <w:r w:rsidR="002D4EA1" w:rsidRPr="00303638">
        <w:rPr>
          <w:rFonts w:cs="Arial"/>
          <w:noProof/>
          <w:color w:val="000000" w:themeColor="text1"/>
          <w:sz w:val="72"/>
          <w:szCs w:val="72"/>
          <w:shd w:val="clear" w:color="auto" w:fill="102270"/>
          <w:rPrChange w:id="8" w:author="Reedy Feggins (IBM)" w:date="2014-03-11T15:10:00Z">
            <w:rPr>
              <w:rFonts w:cs="Arial"/>
              <w:noProof/>
              <w:color w:val="FFFFFF"/>
              <w:sz w:val="72"/>
              <w:szCs w:val="72"/>
              <w:shd w:val="clear" w:color="auto" w:fill="102270"/>
            </w:rPr>
          </w:rPrChange>
        </w:rPr>
        <w:t>O Technology Supply</w:t>
      </w:r>
    </w:p>
    <w:p w:rsidR="00661DFA" w:rsidRPr="00303638" w:rsidRDefault="007903E6" w:rsidP="00661DFA">
      <w:pPr>
        <w:ind w:left="0"/>
        <w:jc w:val="center"/>
        <w:rPr>
          <w:ins w:id="9" w:author="Reedy Feggins (IBM)" w:date="2014-03-11T14:34:00Z"/>
          <w:rFonts w:cs="Arial"/>
          <w:noProof/>
          <w:color w:val="000000" w:themeColor="text1"/>
          <w:sz w:val="56"/>
          <w:szCs w:val="56"/>
          <w:lang w:val="en-US"/>
          <w:rPrChange w:id="10" w:author="Reedy Feggins (IBM)" w:date="2014-03-11T15:10:00Z">
            <w:rPr>
              <w:ins w:id="11" w:author="Reedy Feggins (IBM)" w:date="2014-03-11T14:34:00Z"/>
              <w:rFonts w:cs="Arial"/>
              <w:noProof/>
              <w:color w:val="102270"/>
              <w:sz w:val="56"/>
              <w:szCs w:val="56"/>
              <w:lang w:val="en-US"/>
            </w:rPr>
          </w:rPrChange>
        </w:rPr>
      </w:pPr>
      <w:ins w:id="12" w:author="Reedy Feggins (IBM)" w:date="2014-03-11T14:34:00Z">
        <w:r w:rsidRPr="00303638">
          <w:rPr>
            <w:rFonts w:cs="Arial"/>
            <w:noProof/>
            <w:color w:val="000000" w:themeColor="text1"/>
            <w:sz w:val="56"/>
            <w:szCs w:val="56"/>
            <w:lang w:val="en-US"/>
            <w:rPrChange w:id="13" w:author="Reedy Feggins (IBM)" w:date="2014-03-11T15:10:00Z">
              <w:rPr>
                <w:rFonts w:cs="Arial"/>
                <w:noProof/>
                <w:color w:val="102270"/>
                <w:sz w:val="56"/>
                <w:szCs w:val="56"/>
                <w:lang w:val="en-US"/>
              </w:rPr>
            </w:rPrChange>
          </w:rPr>
          <w:t>Testing and Transformation Services</w:t>
        </w:r>
      </w:ins>
    </w:p>
    <w:p w:rsidR="007903E6" w:rsidRPr="00303638" w:rsidRDefault="007903E6" w:rsidP="00661DFA">
      <w:pPr>
        <w:ind w:left="0"/>
        <w:jc w:val="center"/>
        <w:rPr>
          <w:rFonts w:cs="Arial"/>
          <w:noProof/>
          <w:color w:val="000000" w:themeColor="text1"/>
          <w:sz w:val="56"/>
          <w:szCs w:val="56"/>
          <w:lang w:val="en-US"/>
          <w:rPrChange w:id="14" w:author="Reedy Feggins (IBM)" w:date="2014-03-11T15:10:00Z">
            <w:rPr>
              <w:rFonts w:cs="Arial"/>
              <w:noProof/>
              <w:color w:val="102270"/>
              <w:sz w:val="56"/>
              <w:szCs w:val="56"/>
              <w:lang w:val="en-US"/>
            </w:rPr>
          </w:rPrChange>
        </w:rPr>
      </w:pPr>
    </w:p>
    <w:p w:rsidR="00A832DC" w:rsidRPr="00303638" w:rsidRDefault="00A832DC" w:rsidP="007903E6">
      <w:pPr>
        <w:jc w:val="center"/>
        <w:rPr>
          <w:color w:val="000000" w:themeColor="text1"/>
          <w:sz w:val="56"/>
          <w:szCs w:val="56"/>
          <w:rPrChange w:id="15" w:author="Reedy Feggins (IBM)" w:date="2014-03-11T15:10:00Z">
            <w:rPr>
              <w:color w:val="2F5496"/>
              <w:sz w:val="56"/>
              <w:szCs w:val="56"/>
            </w:rPr>
          </w:rPrChange>
        </w:rPr>
      </w:pPr>
      <w:r w:rsidRPr="00303638">
        <w:rPr>
          <w:color w:val="000000" w:themeColor="text1"/>
          <w:sz w:val="56"/>
          <w:szCs w:val="56"/>
          <w:rPrChange w:id="16" w:author="Reedy Feggins (IBM)" w:date="2014-03-11T15:10:00Z">
            <w:rPr>
              <w:color w:val="2F5496"/>
              <w:sz w:val="56"/>
              <w:szCs w:val="56"/>
            </w:rPr>
          </w:rPrChange>
        </w:rPr>
        <w:t>Platform Custom Automation</w:t>
      </w:r>
    </w:p>
    <w:p w:rsidR="00A832DC" w:rsidRPr="00303638" w:rsidRDefault="00A832DC" w:rsidP="00A832DC">
      <w:pPr>
        <w:jc w:val="right"/>
        <w:rPr>
          <w:color w:val="000000" w:themeColor="text1"/>
          <w:rPrChange w:id="17" w:author="Reedy Feggins (IBM)" w:date="2014-03-11T15:10:00Z">
            <w:rPr/>
          </w:rPrChange>
        </w:rPr>
      </w:pPr>
    </w:p>
    <w:p w:rsidR="00A832DC" w:rsidRPr="00303638" w:rsidRDefault="00A832DC" w:rsidP="007903E6">
      <w:pPr>
        <w:ind w:left="4410"/>
        <w:jc w:val="right"/>
        <w:rPr>
          <w:color w:val="000000" w:themeColor="text1"/>
          <w:rPrChange w:id="18" w:author="Reedy Feggins (IBM)" w:date="2014-03-11T15:10:00Z">
            <w:rPr/>
          </w:rPrChange>
        </w:rPr>
      </w:pPr>
      <w:r w:rsidRPr="00303638">
        <w:rPr>
          <w:b/>
          <w:color w:val="000000" w:themeColor="text1"/>
          <w:sz w:val="28"/>
          <w:szCs w:val="28"/>
          <w:rPrChange w:id="19" w:author="Reedy Feggins (IBM)" w:date="2014-03-11T15:10:00Z">
            <w:rPr>
              <w:b/>
              <w:color w:val="2F5496"/>
              <w:sz w:val="28"/>
              <w:szCs w:val="28"/>
            </w:rPr>
          </w:rPrChange>
        </w:rPr>
        <w:t>Authors</w:t>
      </w:r>
      <w:r w:rsidRPr="00303638">
        <w:rPr>
          <w:b/>
          <w:color w:val="000000" w:themeColor="text1"/>
          <w:sz w:val="28"/>
          <w:szCs w:val="28"/>
          <w:rPrChange w:id="20" w:author="Reedy Feggins (IBM)" w:date="2014-03-11T15:10:00Z">
            <w:rPr>
              <w:b/>
              <w:color w:val="2F5496"/>
              <w:sz w:val="28"/>
              <w:szCs w:val="28"/>
            </w:rPr>
          </w:rPrChange>
        </w:rPr>
        <w:tab/>
      </w:r>
      <w:r w:rsidRPr="00303638">
        <w:rPr>
          <w:b/>
          <w:color w:val="000000" w:themeColor="text1"/>
          <w:sz w:val="28"/>
          <w:szCs w:val="28"/>
          <w:rPrChange w:id="21" w:author="Reedy Feggins (IBM)" w:date="2014-03-11T15:10:00Z">
            <w:rPr>
              <w:b/>
              <w:color w:val="2F5496"/>
              <w:sz w:val="28"/>
              <w:szCs w:val="28"/>
            </w:rPr>
          </w:rPrChange>
        </w:rPr>
        <w:tab/>
      </w:r>
      <w:r w:rsidRPr="00303638">
        <w:rPr>
          <w:b/>
          <w:color w:val="000000" w:themeColor="text1"/>
          <w:sz w:val="28"/>
          <w:szCs w:val="28"/>
          <w:rPrChange w:id="22" w:author="Reedy Feggins (IBM)" w:date="2014-03-11T15:10:00Z">
            <w:rPr>
              <w:b/>
              <w:color w:val="2F5496"/>
              <w:sz w:val="28"/>
              <w:szCs w:val="28"/>
            </w:rPr>
          </w:rPrChange>
        </w:rPr>
        <w:tab/>
      </w:r>
      <w:r w:rsidRPr="00303638">
        <w:rPr>
          <w:b/>
          <w:color w:val="000000" w:themeColor="text1"/>
          <w:sz w:val="28"/>
          <w:szCs w:val="28"/>
          <w:rPrChange w:id="23" w:author="Reedy Feggins (IBM)" w:date="2014-03-11T15:10:00Z">
            <w:rPr>
              <w:b/>
              <w:color w:val="2F5496"/>
              <w:sz w:val="28"/>
              <w:szCs w:val="28"/>
            </w:rPr>
          </w:rPrChange>
        </w:rPr>
        <w:tab/>
      </w:r>
      <w:r w:rsidRPr="00303638">
        <w:rPr>
          <w:b/>
          <w:color w:val="000000" w:themeColor="text1"/>
          <w:sz w:val="28"/>
          <w:szCs w:val="28"/>
          <w:rPrChange w:id="24" w:author="Reedy Feggins (IBM)" w:date="2014-03-11T15:10:00Z">
            <w:rPr>
              <w:b/>
              <w:color w:val="2F5496"/>
              <w:sz w:val="28"/>
              <w:szCs w:val="28"/>
            </w:rPr>
          </w:rPrChange>
        </w:rPr>
        <w:tab/>
      </w:r>
    </w:p>
    <w:p w:rsidR="00A832DC" w:rsidRPr="00303638" w:rsidRDefault="00A832DC" w:rsidP="007903E6">
      <w:pPr>
        <w:ind w:left="4410"/>
        <w:rPr>
          <w:color w:val="000000" w:themeColor="text1"/>
          <w:rPrChange w:id="25" w:author="Reedy Feggins (IBM)" w:date="2014-03-11T15:10:00Z">
            <w:rPr>
              <w:color w:val="2F5496"/>
            </w:rPr>
          </w:rPrChange>
        </w:rPr>
      </w:pPr>
      <w:r w:rsidRPr="00303638">
        <w:rPr>
          <w:color w:val="000000" w:themeColor="text1"/>
          <w:sz w:val="28"/>
          <w:szCs w:val="28"/>
          <w:rPrChange w:id="26" w:author="Reedy Feggins (IBM)" w:date="2014-03-11T15:10:00Z">
            <w:rPr>
              <w:color w:val="2F5496"/>
              <w:sz w:val="28"/>
              <w:szCs w:val="28"/>
            </w:rPr>
          </w:rPrChange>
        </w:rPr>
        <w:tab/>
      </w:r>
      <w:r w:rsidRPr="00303638">
        <w:rPr>
          <w:color w:val="000000" w:themeColor="text1"/>
          <w:rPrChange w:id="27" w:author="Reedy Feggins (IBM)" w:date="2014-03-11T15:10:00Z">
            <w:rPr>
              <w:color w:val="2F5496"/>
            </w:rPr>
          </w:rPrChange>
        </w:rPr>
        <w:tab/>
      </w:r>
      <w:r w:rsidRPr="00303638">
        <w:rPr>
          <w:color w:val="000000" w:themeColor="text1"/>
          <w:rPrChange w:id="28" w:author="Reedy Feggins (IBM)" w:date="2014-03-11T15:10:00Z">
            <w:rPr>
              <w:color w:val="2F5496"/>
            </w:rPr>
          </w:rPrChange>
        </w:rPr>
        <w:tab/>
      </w:r>
      <w:r w:rsidR="00DD4510">
        <w:rPr>
          <w:color w:val="000000" w:themeColor="text1"/>
        </w:rPr>
        <w:t>Eric Amundson</w:t>
      </w:r>
    </w:p>
    <w:p w:rsidR="00A832DC" w:rsidRPr="00303638" w:rsidRDefault="00A832DC" w:rsidP="007903E6">
      <w:pPr>
        <w:ind w:left="4410"/>
        <w:rPr>
          <w:color w:val="000000" w:themeColor="text1"/>
          <w:rPrChange w:id="29" w:author="Reedy Feggins (IBM)" w:date="2014-03-11T15:10:00Z">
            <w:rPr>
              <w:color w:val="2F5496"/>
            </w:rPr>
          </w:rPrChange>
        </w:rPr>
      </w:pPr>
      <w:r w:rsidRPr="00303638">
        <w:rPr>
          <w:color w:val="000000" w:themeColor="text1"/>
          <w:rPrChange w:id="30" w:author="Reedy Feggins (IBM)" w:date="2014-03-11T15:10:00Z">
            <w:rPr>
              <w:color w:val="2F5496"/>
            </w:rPr>
          </w:rPrChange>
        </w:rPr>
        <w:tab/>
      </w:r>
      <w:r w:rsidRPr="00303638">
        <w:rPr>
          <w:color w:val="000000" w:themeColor="text1"/>
          <w:rPrChange w:id="31" w:author="Reedy Feggins (IBM)" w:date="2014-03-11T15:10:00Z">
            <w:rPr>
              <w:color w:val="2F5496"/>
            </w:rPr>
          </w:rPrChange>
        </w:rPr>
        <w:tab/>
      </w:r>
      <w:r w:rsidRPr="00303638">
        <w:rPr>
          <w:color w:val="000000" w:themeColor="text1"/>
          <w:rPrChange w:id="32" w:author="Reedy Feggins (IBM)" w:date="2014-03-11T15:10:00Z">
            <w:rPr>
              <w:color w:val="2F5496"/>
            </w:rPr>
          </w:rPrChange>
        </w:rPr>
        <w:tab/>
        <w:t xml:space="preserve">Reedy </w:t>
      </w:r>
      <w:proofErr w:type="spellStart"/>
      <w:r w:rsidRPr="00303638">
        <w:rPr>
          <w:color w:val="000000" w:themeColor="text1"/>
          <w:rPrChange w:id="33" w:author="Reedy Feggins (IBM)" w:date="2014-03-11T15:10:00Z">
            <w:rPr>
              <w:color w:val="2F5496"/>
            </w:rPr>
          </w:rPrChange>
        </w:rPr>
        <w:t>Feggins</w:t>
      </w:r>
      <w:proofErr w:type="spellEnd"/>
    </w:p>
    <w:p w:rsidR="00A832DC" w:rsidRPr="00303638" w:rsidRDefault="00A832DC" w:rsidP="007903E6">
      <w:pPr>
        <w:ind w:left="5607" w:firstLine="153"/>
        <w:rPr>
          <w:b/>
          <w:color w:val="000000" w:themeColor="text1"/>
          <w:sz w:val="28"/>
          <w:szCs w:val="28"/>
          <w:rPrChange w:id="34" w:author="Reedy Feggins (IBM)" w:date="2014-03-11T15:10:00Z">
            <w:rPr>
              <w:b/>
              <w:color w:val="2F5496"/>
              <w:sz w:val="28"/>
              <w:szCs w:val="28"/>
            </w:rPr>
          </w:rPrChange>
        </w:rPr>
      </w:pPr>
      <w:r w:rsidRPr="00303638">
        <w:rPr>
          <w:b/>
          <w:color w:val="000000" w:themeColor="text1"/>
          <w:sz w:val="28"/>
          <w:szCs w:val="28"/>
          <w:rPrChange w:id="35" w:author="Reedy Feggins (IBM)" w:date="2014-03-11T15:10:00Z">
            <w:rPr>
              <w:b/>
              <w:color w:val="2F5496"/>
              <w:sz w:val="28"/>
              <w:szCs w:val="28"/>
            </w:rPr>
          </w:rPrChange>
        </w:rPr>
        <w:t>Contributors</w:t>
      </w:r>
    </w:p>
    <w:p w:rsidR="00A832DC" w:rsidRPr="00303638" w:rsidRDefault="00A832DC" w:rsidP="007903E6">
      <w:pPr>
        <w:ind w:left="4410"/>
        <w:rPr>
          <w:color w:val="000000" w:themeColor="text1"/>
          <w:rPrChange w:id="36" w:author="Reedy Feggins (IBM)" w:date="2014-03-11T15:10:00Z">
            <w:rPr>
              <w:color w:val="2F5496"/>
            </w:rPr>
          </w:rPrChange>
        </w:rPr>
      </w:pPr>
      <w:r w:rsidRPr="00303638">
        <w:rPr>
          <w:color w:val="000000" w:themeColor="text1"/>
          <w:rPrChange w:id="37" w:author="Reedy Feggins (IBM)" w:date="2014-03-11T15:10:00Z">
            <w:rPr>
              <w:color w:val="2F5496"/>
            </w:rPr>
          </w:rPrChange>
        </w:rPr>
        <w:tab/>
      </w:r>
      <w:r w:rsidRPr="00303638">
        <w:rPr>
          <w:color w:val="000000" w:themeColor="text1"/>
          <w:rPrChange w:id="38" w:author="Reedy Feggins (IBM)" w:date="2014-03-11T15:10:00Z">
            <w:rPr>
              <w:color w:val="2F5496"/>
            </w:rPr>
          </w:rPrChange>
        </w:rPr>
        <w:tab/>
      </w:r>
      <w:r w:rsidRPr="00303638">
        <w:rPr>
          <w:color w:val="000000" w:themeColor="text1"/>
          <w:rPrChange w:id="39" w:author="Reedy Feggins (IBM)" w:date="2014-03-11T15:10:00Z">
            <w:rPr>
              <w:color w:val="2F5496"/>
            </w:rPr>
          </w:rPrChange>
        </w:rPr>
        <w:tab/>
      </w:r>
      <w:proofErr w:type="spellStart"/>
      <w:r w:rsidRPr="00303638">
        <w:rPr>
          <w:color w:val="000000" w:themeColor="text1"/>
          <w:rPrChange w:id="40" w:author="Reedy Feggins (IBM)" w:date="2014-03-11T15:10:00Z">
            <w:rPr>
              <w:color w:val="2F5496"/>
            </w:rPr>
          </w:rPrChange>
        </w:rPr>
        <w:t>Suraj</w:t>
      </w:r>
      <w:proofErr w:type="spellEnd"/>
      <w:r w:rsidRPr="00303638">
        <w:rPr>
          <w:color w:val="000000" w:themeColor="text1"/>
          <w:rPrChange w:id="41" w:author="Reedy Feggins (IBM)" w:date="2014-03-11T15:10:00Z">
            <w:rPr>
              <w:color w:val="2F5496"/>
            </w:rPr>
          </w:rPrChange>
        </w:rPr>
        <w:t xml:space="preserve"> </w:t>
      </w:r>
      <w:proofErr w:type="spellStart"/>
      <w:r w:rsidRPr="00303638">
        <w:rPr>
          <w:color w:val="000000" w:themeColor="text1"/>
          <w:rPrChange w:id="42" w:author="Reedy Feggins (IBM)" w:date="2014-03-11T15:10:00Z">
            <w:rPr>
              <w:color w:val="2F5496"/>
            </w:rPr>
          </w:rPrChange>
        </w:rPr>
        <w:t>Rajendran</w:t>
      </w:r>
      <w:proofErr w:type="spellEnd"/>
    </w:p>
    <w:p w:rsidR="00661DFA" w:rsidRPr="00303638" w:rsidRDefault="00661DFA" w:rsidP="00661DFA">
      <w:pPr>
        <w:ind w:left="0"/>
        <w:jc w:val="center"/>
        <w:rPr>
          <w:rFonts w:cs="Arial"/>
          <w:color w:val="000000" w:themeColor="text1"/>
          <w:sz w:val="48"/>
          <w:szCs w:val="48"/>
          <w:lang w:val="en-US"/>
          <w:rPrChange w:id="43" w:author="Reedy Feggins (IBM)" w:date="2014-03-11T15:10:00Z">
            <w:rPr>
              <w:rFonts w:cs="Arial"/>
              <w:color w:val="000080"/>
              <w:sz w:val="48"/>
              <w:szCs w:val="48"/>
              <w:lang w:val="en-US"/>
            </w:rPr>
          </w:rPrChange>
        </w:rPr>
      </w:pPr>
    </w:p>
    <w:p w:rsidR="00A832DC" w:rsidRPr="00303638" w:rsidRDefault="00DD4510" w:rsidP="00661DFA">
      <w:pPr>
        <w:jc w:val="center"/>
        <w:rPr>
          <w:color w:val="000000" w:themeColor="text1"/>
          <w:sz w:val="56"/>
          <w:szCs w:val="56"/>
          <w:rPrChange w:id="44" w:author="Reedy Feggins (IBM)" w:date="2014-03-11T15:10:00Z">
            <w:rPr>
              <w:color w:val="0D0D0D" w:themeColor="text1" w:themeTint="F2"/>
              <w:sz w:val="56"/>
              <w:szCs w:val="56"/>
            </w:rPr>
          </w:rPrChange>
        </w:rPr>
      </w:pPr>
      <w:r>
        <w:rPr>
          <w:color w:val="000000" w:themeColor="text1"/>
          <w:sz w:val="56"/>
          <w:szCs w:val="56"/>
        </w:rPr>
        <w:t>Control-M</w:t>
      </w:r>
    </w:p>
    <w:p w:rsidR="00661DFA" w:rsidRPr="00303638" w:rsidRDefault="00661DFA" w:rsidP="007903E6">
      <w:pPr>
        <w:ind w:left="0"/>
        <w:rPr>
          <w:rFonts w:cs="Arial"/>
          <w:b/>
          <w:color w:val="000000" w:themeColor="text1"/>
          <w:sz w:val="28"/>
          <w:szCs w:val="28"/>
          <w:rPrChange w:id="45" w:author="Reedy Feggins (IBM)" w:date="2014-03-11T15:10:00Z">
            <w:rPr>
              <w:rFonts w:cs="Arial"/>
              <w:b/>
              <w:sz w:val="28"/>
              <w:szCs w:val="28"/>
            </w:rPr>
          </w:rPrChange>
        </w:rPr>
      </w:pPr>
      <w:bookmarkStart w:id="46" w:name="_Toc127763448"/>
      <w:bookmarkStart w:id="47" w:name="_Toc127767034"/>
      <w:bookmarkStart w:id="48" w:name="_Toc127767238"/>
      <w:bookmarkStart w:id="49" w:name="_Toc127767274"/>
      <w:bookmarkStart w:id="50" w:name="_Toc128451523"/>
      <w:bookmarkStart w:id="51" w:name="_Toc128468229"/>
      <w:bookmarkStart w:id="52" w:name="_Toc128468298"/>
      <w:bookmarkStart w:id="53" w:name="_Toc128470931"/>
      <w:bookmarkStart w:id="54" w:name="_Toc128471022"/>
    </w:p>
    <w:p w:rsidR="00661DFA" w:rsidRPr="00303638" w:rsidRDefault="00661DFA" w:rsidP="00661DFA">
      <w:pPr>
        <w:ind w:left="0"/>
        <w:jc w:val="center"/>
        <w:rPr>
          <w:rFonts w:cs="Arial"/>
          <w:b/>
          <w:color w:val="000000" w:themeColor="text1"/>
          <w:sz w:val="28"/>
          <w:szCs w:val="28"/>
          <w:rPrChange w:id="55" w:author="Reedy Feggins (IBM)" w:date="2014-03-11T15:10:00Z">
            <w:rPr>
              <w:rFonts w:cs="Arial"/>
              <w:b/>
              <w:sz w:val="28"/>
              <w:szCs w:val="28"/>
            </w:rPr>
          </w:rPrChange>
        </w:rPr>
      </w:pPr>
    </w:p>
    <w:p w:rsidR="00661DFA" w:rsidRPr="00303638" w:rsidRDefault="00661DFA" w:rsidP="007903E6">
      <w:pPr>
        <w:ind w:left="0"/>
        <w:jc w:val="center"/>
        <w:rPr>
          <w:color w:val="000000" w:themeColor="text1"/>
          <w:lang w:val="en-US"/>
          <w:rPrChange w:id="56" w:author="Reedy Feggins (IBM)" w:date="2014-03-11T15:10:00Z">
            <w:rPr>
              <w:lang w:val="en-US"/>
            </w:rPr>
          </w:rPrChange>
        </w:rPr>
      </w:pPr>
      <w:r w:rsidRPr="00303638">
        <w:rPr>
          <w:rFonts w:cs="Arial"/>
          <w:color w:val="000000" w:themeColor="text1"/>
          <w:sz w:val="28"/>
          <w:szCs w:val="28"/>
          <w:rPrChange w:id="57" w:author="Reedy Feggins (IBM)" w:date="2014-03-11T15:10:00Z">
            <w:rPr>
              <w:rFonts w:cs="Arial"/>
              <w:color w:val="0D0D0D" w:themeColor="text1" w:themeTint="F2"/>
              <w:sz w:val="28"/>
              <w:szCs w:val="28"/>
            </w:rPr>
          </w:rPrChange>
        </w:rPr>
        <w:t>Version</w:t>
      </w:r>
      <w:bookmarkEnd w:id="46"/>
      <w:bookmarkEnd w:id="47"/>
      <w:bookmarkEnd w:id="48"/>
      <w:bookmarkEnd w:id="49"/>
      <w:bookmarkEnd w:id="50"/>
      <w:bookmarkEnd w:id="51"/>
      <w:bookmarkEnd w:id="52"/>
      <w:bookmarkEnd w:id="53"/>
      <w:bookmarkEnd w:id="54"/>
      <w:r w:rsidRPr="00303638">
        <w:rPr>
          <w:rFonts w:cs="Arial"/>
          <w:color w:val="000000" w:themeColor="text1"/>
          <w:sz w:val="28"/>
          <w:szCs w:val="28"/>
          <w:rPrChange w:id="58" w:author="Reedy Feggins (IBM)" w:date="2014-03-11T15:10:00Z">
            <w:rPr>
              <w:rFonts w:cs="Arial"/>
              <w:color w:val="0D0D0D" w:themeColor="text1" w:themeTint="F2"/>
              <w:sz w:val="28"/>
              <w:szCs w:val="28"/>
            </w:rPr>
          </w:rPrChange>
        </w:rPr>
        <w:t xml:space="preserve"> </w:t>
      </w:r>
      <w:r w:rsidR="007940B0" w:rsidRPr="00303638">
        <w:rPr>
          <w:rFonts w:cs="Arial"/>
          <w:color w:val="000000" w:themeColor="text1"/>
          <w:sz w:val="28"/>
          <w:szCs w:val="28"/>
          <w:rPrChange w:id="59" w:author="Reedy Feggins (IBM)" w:date="2014-03-11T15:10:00Z">
            <w:rPr>
              <w:rFonts w:cs="Arial"/>
              <w:color w:val="0D0D0D" w:themeColor="text1" w:themeTint="F2"/>
              <w:sz w:val="28"/>
              <w:szCs w:val="28"/>
            </w:rPr>
          </w:rPrChange>
        </w:rPr>
        <w:t>0.</w:t>
      </w:r>
      <w:r w:rsidR="00DD4510">
        <w:rPr>
          <w:rFonts w:cs="Arial"/>
          <w:color w:val="000000" w:themeColor="text1"/>
          <w:sz w:val="28"/>
          <w:szCs w:val="28"/>
        </w:rPr>
        <w:t>1</w:t>
      </w:r>
    </w:p>
    <w:p w:rsidR="00661DFA" w:rsidRPr="00303638" w:rsidDel="007903E6" w:rsidRDefault="00661DFA" w:rsidP="00661DFA">
      <w:pPr>
        <w:pStyle w:val="CopyrightText"/>
        <w:jc w:val="center"/>
        <w:rPr>
          <w:del w:id="60" w:author="Reedy Feggins (IBM)" w:date="2014-03-11T14:34:00Z"/>
          <w:b/>
          <w:color w:val="000000" w:themeColor="text1"/>
          <w:sz w:val="36"/>
          <w:szCs w:val="36"/>
          <w:lang w:val="en-US"/>
          <w:rPrChange w:id="61" w:author="Reedy Feggins (IBM)" w:date="2014-03-11T15:10:00Z">
            <w:rPr>
              <w:del w:id="62" w:author="Reedy Feggins (IBM)" w:date="2014-03-11T14:34:00Z"/>
              <w:b/>
              <w:color w:val="102270"/>
              <w:sz w:val="36"/>
              <w:szCs w:val="36"/>
              <w:lang w:val="en-US"/>
            </w:rPr>
          </w:rPrChange>
        </w:rPr>
      </w:pPr>
    </w:p>
    <w:p w:rsidR="00661DFA" w:rsidRPr="00303638" w:rsidRDefault="00661DFA">
      <w:pPr>
        <w:pStyle w:val="CopyrightText"/>
        <w:ind w:left="0"/>
        <w:rPr>
          <w:b/>
          <w:color w:val="000000" w:themeColor="text1"/>
          <w:sz w:val="36"/>
          <w:szCs w:val="36"/>
          <w:lang w:val="en-US"/>
          <w:rPrChange w:id="63" w:author="Reedy Feggins (IBM)" w:date="2014-03-11T15:10:00Z">
            <w:rPr>
              <w:b/>
              <w:color w:val="102270"/>
              <w:sz w:val="36"/>
              <w:szCs w:val="36"/>
              <w:lang w:val="en-US"/>
            </w:rPr>
          </w:rPrChange>
        </w:rPr>
        <w:pPrChange w:id="64" w:author="Reedy Feggins (IBM)" w:date="2014-03-11T14:34:00Z">
          <w:pPr>
            <w:pStyle w:val="CopyrightText"/>
            <w:jc w:val="center"/>
          </w:pPr>
        </w:pPrChange>
      </w:pPr>
    </w:p>
    <w:p w:rsidR="00661DFA" w:rsidRPr="00303638" w:rsidRDefault="00661DFA" w:rsidP="00661DFA">
      <w:pPr>
        <w:pStyle w:val="CopyrightText"/>
        <w:ind w:right="655"/>
        <w:jc w:val="center"/>
        <w:rPr>
          <w:color w:val="000000" w:themeColor="text1"/>
          <w:lang w:val="en-US"/>
          <w:rPrChange w:id="65" w:author="Reedy Feggins (IBM)" w:date="2014-03-11T15:10:00Z">
            <w:rPr>
              <w:lang w:val="en-US"/>
            </w:rPr>
          </w:rPrChange>
        </w:rPr>
      </w:pPr>
      <w:r w:rsidRPr="00303638">
        <w:rPr>
          <w:noProof/>
          <w:color w:val="000000" w:themeColor="text1"/>
          <w:lang w:val="en-US" w:eastAsia="en-US"/>
          <w:rPrChange w:id="66" w:author="Unknown">
            <w:rPr>
              <w:noProof/>
              <w:lang w:val="en-US" w:eastAsia="en-US"/>
            </w:rPr>
          </w:rPrChange>
        </w:rPr>
        <w:drawing>
          <wp:anchor distT="0" distB="0" distL="114300" distR="114300" simplePos="0" relativeHeight="251660288" behindDoc="0" locked="0" layoutInCell="1" allowOverlap="1" wp14:anchorId="6A91CBFE" wp14:editId="764BCC2D">
            <wp:simplePos x="0" y="0"/>
            <wp:positionH relativeFrom="column">
              <wp:posOffset>1950720</wp:posOffset>
            </wp:positionH>
            <wp:positionV relativeFrom="paragraph">
              <wp:posOffset>516890</wp:posOffset>
            </wp:positionV>
            <wp:extent cx="2516505" cy="361950"/>
            <wp:effectExtent l="19050" t="0" r="0" b="0"/>
            <wp:wrapSquare wrapText="bothSides"/>
            <wp:docPr id="1" name="Picture 2" descr="New 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2.JPG"/>
                    <pic:cNvPicPr>
                      <a:picLocks noChangeAspect="1" noChangeArrowheads="1"/>
                    </pic:cNvPicPr>
                  </pic:nvPicPr>
                  <pic:blipFill>
                    <a:blip r:embed="rId14" cstate="print"/>
                    <a:srcRect/>
                    <a:stretch>
                      <a:fillRect/>
                    </a:stretch>
                  </pic:blipFill>
                  <pic:spPr bwMode="auto">
                    <a:xfrm>
                      <a:off x="0" y="0"/>
                      <a:ext cx="2516505" cy="361950"/>
                    </a:xfrm>
                    <a:prstGeom prst="rect">
                      <a:avLst/>
                    </a:prstGeom>
                    <a:noFill/>
                  </pic:spPr>
                </pic:pic>
              </a:graphicData>
            </a:graphic>
          </wp:anchor>
        </w:drawing>
      </w:r>
      <w:r w:rsidRPr="00303638">
        <w:rPr>
          <w:color w:val="000000" w:themeColor="text1"/>
          <w:lang w:val="en-US"/>
          <w:rPrChange w:id="67" w:author="Reedy Feggins (IBM)" w:date="2014-03-11T15:10:00Z">
            <w:rPr>
              <w:lang w:val="en-US"/>
            </w:rPr>
          </w:rPrChange>
        </w:rPr>
        <w:br w:type="page"/>
      </w:r>
    </w:p>
    <w:p w:rsidR="00661DFA" w:rsidRPr="00303638" w:rsidRDefault="00661DFA" w:rsidP="00661DFA">
      <w:pPr>
        <w:pStyle w:val="Header"/>
        <w:tabs>
          <w:tab w:val="clear" w:pos="4536"/>
          <w:tab w:val="clear" w:pos="9072"/>
        </w:tabs>
        <w:jc w:val="center"/>
        <w:rPr>
          <w:rFonts w:cs="Arial"/>
          <w:color w:val="000000" w:themeColor="text1"/>
          <w:lang w:val="en-US"/>
          <w:rPrChange w:id="68" w:author="Reedy Feggins (IBM)" w:date="2014-03-11T15:10:00Z">
            <w:rPr>
              <w:rFonts w:cs="Arial"/>
              <w:lang w:val="en-US"/>
            </w:rPr>
          </w:rPrChange>
        </w:rPr>
      </w:pPr>
    </w:p>
    <w:p w:rsidR="00661DFA" w:rsidRPr="00303638" w:rsidRDefault="00661DFA" w:rsidP="00661DFA">
      <w:pPr>
        <w:pStyle w:val="Caption"/>
        <w:ind w:left="0"/>
        <w:rPr>
          <w:rFonts w:cs="Arial"/>
          <w:color w:val="000000" w:themeColor="text1"/>
          <w:rPrChange w:id="69" w:author="Reedy Feggins (IBM)" w:date="2014-03-11T15:10:00Z">
            <w:rPr>
              <w:rFonts w:cs="Arial"/>
            </w:rPr>
          </w:rPrChange>
        </w:rPr>
      </w:pPr>
      <w:bookmarkStart w:id="70" w:name="_Toc271014369"/>
      <w:bookmarkStart w:id="71" w:name="_Toc271015701"/>
      <w:r w:rsidRPr="00303638">
        <w:rPr>
          <w:rFonts w:cs="Arial"/>
          <w:color w:val="000000" w:themeColor="text1"/>
          <w:rPrChange w:id="72" w:author="Reedy Feggins (IBM)" w:date="2014-03-11T15:10:00Z">
            <w:rPr>
              <w:rFonts w:cs="Arial"/>
            </w:rPr>
          </w:rPrChange>
        </w:rPr>
        <w:t xml:space="preserve">Table </w:t>
      </w:r>
      <w:r w:rsidR="00A97151" w:rsidRPr="00303638">
        <w:rPr>
          <w:rFonts w:cs="Arial"/>
          <w:color w:val="000000" w:themeColor="text1"/>
          <w:rPrChange w:id="73" w:author="Reedy Feggins (IBM)" w:date="2014-03-11T15:10:00Z">
            <w:rPr>
              <w:rFonts w:cs="Arial"/>
            </w:rPr>
          </w:rPrChange>
        </w:rPr>
        <w:fldChar w:fldCharType="begin"/>
      </w:r>
      <w:r w:rsidRPr="00303638">
        <w:rPr>
          <w:rFonts w:cs="Arial"/>
          <w:color w:val="000000" w:themeColor="text1"/>
          <w:rPrChange w:id="74" w:author="Reedy Feggins (IBM)" w:date="2014-03-11T15:10:00Z">
            <w:rPr>
              <w:rFonts w:cs="Arial"/>
            </w:rPr>
          </w:rPrChange>
        </w:rPr>
        <w:instrText xml:space="preserve"> SEQ Table \* ARABIC </w:instrText>
      </w:r>
      <w:r w:rsidR="00A97151" w:rsidRPr="00303638">
        <w:rPr>
          <w:rFonts w:cs="Arial"/>
          <w:color w:val="000000" w:themeColor="text1"/>
          <w:rPrChange w:id="75" w:author="Reedy Feggins (IBM)" w:date="2014-03-11T15:10:00Z">
            <w:rPr>
              <w:rFonts w:cs="Arial"/>
            </w:rPr>
          </w:rPrChange>
        </w:rPr>
        <w:fldChar w:fldCharType="separate"/>
      </w:r>
      <w:r w:rsidRPr="00303638">
        <w:rPr>
          <w:rFonts w:cs="Arial"/>
          <w:noProof/>
          <w:color w:val="000000" w:themeColor="text1"/>
          <w:rPrChange w:id="76" w:author="Reedy Feggins (IBM)" w:date="2014-03-11T15:10:00Z">
            <w:rPr>
              <w:rFonts w:cs="Arial"/>
              <w:noProof/>
            </w:rPr>
          </w:rPrChange>
        </w:rPr>
        <w:t>1</w:t>
      </w:r>
      <w:r w:rsidR="00A97151" w:rsidRPr="00303638">
        <w:rPr>
          <w:rFonts w:cs="Arial"/>
          <w:color w:val="000000" w:themeColor="text1"/>
          <w:rPrChange w:id="77" w:author="Reedy Feggins (IBM)" w:date="2014-03-11T15:10:00Z">
            <w:rPr>
              <w:rFonts w:cs="Arial"/>
            </w:rPr>
          </w:rPrChange>
        </w:rPr>
        <w:fldChar w:fldCharType="end"/>
      </w:r>
      <w:r w:rsidRPr="00303638">
        <w:rPr>
          <w:rFonts w:cs="Arial"/>
          <w:color w:val="000000" w:themeColor="text1"/>
          <w:rPrChange w:id="78" w:author="Reedy Feggins (IBM)" w:date="2014-03-11T15:10:00Z">
            <w:rPr>
              <w:rFonts w:cs="Arial"/>
            </w:rPr>
          </w:rPrChange>
        </w:rPr>
        <w:t xml:space="preserve"> </w:t>
      </w:r>
      <w:bookmarkStart w:id="79" w:name="_Ref98126702"/>
      <w:r w:rsidRPr="00303638">
        <w:rPr>
          <w:rFonts w:cs="Arial"/>
          <w:color w:val="000000" w:themeColor="text1"/>
          <w:rPrChange w:id="80" w:author="Reedy Feggins (IBM)" w:date="2014-03-11T15:10:00Z">
            <w:rPr>
              <w:rFonts w:cs="Arial"/>
            </w:rPr>
          </w:rPrChange>
        </w:rPr>
        <w:t>Control Table</w:t>
      </w:r>
      <w:bookmarkEnd w:id="79"/>
    </w:p>
    <w:p w:rsidR="00661DFA" w:rsidRPr="00303638" w:rsidRDefault="00661DFA" w:rsidP="00661DFA">
      <w:pPr>
        <w:rPr>
          <w:color w:val="000000" w:themeColor="text1"/>
          <w:rPrChange w:id="81" w:author="Reedy Feggins (IBM)" w:date="2014-03-11T15:10:00Z">
            <w:rPr/>
          </w:rPrChange>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7088"/>
      </w:tblGrid>
      <w:tr w:rsidR="007903E6" w:rsidRPr="00303638" w:rsidTr="002D4EA1">
        <w:tc>
          <w:tcPr>
            <w:tcW w:w="2835" w:type="dxa"/>
            <w:shd w:val="clear" w:color="auto" w:fill="00529B"/>
          </w:tcPr>
          <w:p w:rsidR="00661DFA" w:rsidRPr="00303638" w:rsidRDefault="00661DFA" w:rsidP="002D4EA1">
            <w:pPr>
              <w:pStyle w:val="TableText"/>
              <w:rPr>
                <w:b/>
                <w:color w:val="000000" w:themeColor="text1"/>
                <w:lang w:val="en-US"/>
                <w:rPrChange w:id="82" w:author="Reedy Feggins (IBM)" w:date="2014-03-11T15:10:00Z">
                  <w:rPr>
                    <w:b/>
                    <w:color w:val="FFFFFF" w:themeColor="background1"/>
                    <w:lang w:val="en-US"/>
                  </w:rPr>
                </w:rPrChange>
              </w:rPr>
            </w:pPr>
            <w:r w:rsidRPr="00303638">
              <w:rPr>
                <w:b/>
                <w:color w:val="000000" w:themeColor="text1"/>
                <w:lang w:val="en-US"/>
                <w:rPrChange w:id="83" w:author="Reedy Feggins (IBM)" w:date="2014-03-11T15:10:00Z">
                  <w:rPr>
                    <w:b/>
                    <w:color w:val="FFFFFF" w:themeColor="background1"/>
                    <w:lang w:val="en-US"/>
                  </w:rPr>
                </w:rPrChange>
              </w:rPr>
              <w:t>Document Approver(s)</w:t>
            </w:r>
          </w:p>
        </w:tc>
        <w:tc>
          <w:tcPr>
            <w:tcW w:w="7088" w:type="dxa"/>
          </w:tcPr>
          <w:p w:rsidR="00661DFA" w:rsidRPr="00303638" w:rsidRDefault="00661DFA">
            <w:pPr>
              <w:pStyle w:val="TableText"/>
              <w:rPr>
                <w:color w:val="000000" w:themeColor="text1"/>
                <w:rPrChange w:id="84" w:author="Reedy Feggins (IBM)" w:date="2014-03-11T15:10:00Z">
                  <w:rPr/>
                </w:rPrChange>
              </w:rPr>
            </w:pPr>
            <w:del w:id="85" w:author="Reedy Feggins (IBM)" w:date="2014-03-11T14:34:00Z">
              <w:r w:rsidRPr="00303638" w:rsidDel="007903E6">
                <w:rPr>
                  <w:color w:val="000000" w:themeColor="text1"/>
                  <w:rPrChange w:id="86" w:author="Reedy Feggins (IBM)" w:date="2014-03-11T15:10:00Z">
                    <w:rPr/>
                  </w:rPrChange>
                </w:rPr>
                <w:delText>S</w:delText>
              </w:r>
              <w:r w:rsidR="00A832DC" w:rsidRPr="00303638" w:rsidDel="007903E6">
                <w:rPr>
                  <w:color w:val="000000" w:themeColor="text1"/>
                  <w:rPrChange w:id="87" w:author="Reedy Feggins (IBM)" w:date="2014-03-11T15:10:00Z">
                    <w:rPr/>
                  </w:rPrChange>
                </w:rPr>
                <w:delText xml:space="preserve">uraj, </w:delText>
              </w:r>
            </w:del>
            <w:r w:rsidR="00A832DC" w:rsidRPr="00303638">
              <w:rPr>
                <w:color w:val="000000" w:themeColor="text1"/>
                <w:rPrChange w:id="88" w:author="Reedy Feggins (IBM)" w:date="2014-03-11T15:10:00Z">
                  <w:rPr/>
                </w:rPrChange>
              </w:rPr>
              <w:t xml:space="preserve">Jeff Wakefield, </w:t>
            </w:r>
            <w:proofErr w:type="spellStart"/>
            <w:ins w:id="89" w:author="Reedy Feggins (IBM)" w:date="2014-03-11T14:34:00Z">
              <w:r w:rsidR="007903E6" w:rsidRPr="00303638">
                <w:rPr>
                  <w:rStyle w:val="s-mailinfo-addresslink"/>
                  <w:rFonts w:cs="Arial"/>
                  <w:color w:val="000000" w:themeColor="text1"/>
                  <w:shd w:val="clear" w:color="auto" w:fill="FFFFFF"/>
                  <w:rPrChange w:id="90" w:author="Reedy Feggins (IBM)" w:date="2014-03-11T15:10:00Z">
                    <w:rPr>
                      <w:rStyle w:val="s-mailinfo-addresslink"/>
                      <w:rFonts w:cs="Arial"/>
                      <w:color w:val="FF0000"/>
                      <w:sz w:val="19"/>
                      <w:szCs w:val="19"/>
                      <w:shd w:val="clear" w:color="auto" w:fill="FFFFFF"/>
                    </w:rPr>
                  </w:rPrChange>
                </w:rPr>
                <w:t>Ramanathan</w:t>
              </w:r>
              <w:proofErr w:type="spellEnd"/>
              <w:r w:rsidR="007903E6" w:rsidRPr="00303638">
                <w:rPr>
                  <w:rStyle w:val="s-mailinfo-addresslink"/>
                  <w:rFonts w:cs="Arial"/>
                  <w:color w:val="000000" w:themeColor="text1"/>
                  <w:shd w:val="clear" w:color="auto" w:fill="FFFFFF"/>
                  <w:rPrChange w:id="91" w:author="Reedy Feggins (IBM)" w:date="2014-03-11T15:10:00Z">
                    <w:rPr>
                      <w:rStyle w:val="s-mailinfo-addresslink"/>
                      <w:rFonts w:cs="Arial"/>
                      <w:color w:val="FF0000"/>
                      <w:sz w:val="19"/>
                      <w:szCs w:val="19"/>
                      <w:shd w:val="clear" w:color="auto" w:fill="FFFFFF"/>
                    </w:rPr>
                  </w:rPrChange>
                </w:rPr>
                <w:t xml:space="preserve"> </w:t>
              </w:r>
              <w:proofErr w:type="spellStart"/>
              <w:r w:rsidR="007903E6" w:rsidRPr="00303638">
                <w:rPr>
                  <w:rStyle w:val="s-mailinfo-addresslink"/>
                  <w:rFonts w:cs="Arial"/>
                  <w:color w:val="000000" w:themeColor="text1"/>
                  <w:shd w:val="clear" w:color="auto" w:fill="FFFFFF"/>
                  <w:rPrChange w:id="92" w:author="Reedy Feggins (IBM)" w:date="2014-03-11T15:10:00Z">
                    <w:rPr>
                      <w:rStyle w:val="s-mailinfo-addresslink"/>
                      <w:rFonts w:cs="Arial"/>
                      <w:color w:val="FF0000"/>
                      <w:sz w:val="19"/>
                      <w:szCs w:val="19"/>
                      <w:shd w:val="clear" w:color="auto" w:fill="FFFFFF"/>
                    </w:rPr>
                  </w:rPrChange>
                </w:rPr>
                <w:t>Kalyanasundaram</w:t>
              </w:r>
            </w:ins>
            <w:proofErr w:type="spellEnd"/>
            <w:ins w:id="93" w:author="Reedy Feggins (IBM)" w:date="2014-03-11T14:35:00Z">
              <w:r w:rsidR="007903E6" w:rsidRPr="00303638">
                <w:rPr>
                  <w:rStyle w:val="s-mailinfo-addresslink"/>
                  <w:rFonts w:cs="Arial"/>
                  <w:color w:val="000000" w:themeColor="text1"/>
                  <w:shd w:val="clear" w:color="auto" w:fill="FFFFFF"/>
                  <w:rPrChange w:id="94" w:author="Reedy Feggins (IBM)" w:date="2014-03-11T15:10:00Z">
                    <w:rPr>
                      <w:rStyle w:val="s-mailinfo-addresslink"/>
                      <w:rFonts w:cs="Arial"/>
                      <w:color w:val="FF0000"/>
                      <w:sz w:val="19"/>
                      <w:szCs w:val="19"/>
                      <w:shd w:val="clear" w:color="auto" w:fill="FFFFFF"/>
                    </w:rPr>
                  </w:rPrChange>
                </w:rPr>
                <w:t xml:space="preserve">, </w:t>
              </w:r>
              <w:proofErr w:type="spellStart"/>
              <w:r w:rsidR="007903E6" w:rsidRPr="00303638">
                <w:rPr>
                  <w:rStyle w:val="s-mailinfo-addresslink"/>
                  <w:rFonts w:cs="Arial"/>
                  <w:color w:val="000000" w:themeColor="text1"/>
                  <w:shd w:val="clear" w:color="auto" w:fill="FFFFFF"/>
                  <w:rPrChange w:id="95" w:author="Reedy Feggins (IBM)" w:date="2014-03-11T15:10:00Z">
                    <w:rPr>
                      <w:rStyle w:val="s-mailinfo-addresslink"/>
                      <w:rFonts w:cs="Arial"/>
                      <w:color w:val="FF0000"/>
                      <w:sz w:val="19"/>
                      <w:szCs w:val="19"/>
                      <w:shd w:val="clear" w:color="auto" w:fill="FFFFFF"/>
                    </w:rPr>
                  </w:rPrChange>
                </w:rPr>
                <w:t>Suraj</w:t>
              </w:r>
              <w:proofErr w:type="spellEnd"/>
              <w:r w:rsidR="007903E6" w:rsidRPr="00303638">
                <w:rPr>
                  <w:rStyle w:val="s-mailinfo-addresslink"/>
                  <w:rFonts w:cs="Arial"/>
                  <w:color w:val="000000" w:themeColor="text1"/>
                  <w:shd w:val="clear" w:color="auto" w:fill="FFFFFF"/>
                  <w:rPrChange w:id="96" w:author="Reedy Feggins (IBM)" w:date="2014-03-11T15:10:00Z">
                    <w:rPr>
                      <w:rStyle w:val="s-mailinfo-addresslink"/>
                      <w:rFonts w:cs="Arial"/>
                      <w:color w:val="FF0000"/>
                      <w:sz w:val="19"/>
                      <w:szCs w:val="19"/>
                      <w:shd w:val="clear" w:color="auto" w:fill="FFFFFF"/>
                    </w:rPr>
                  </w:rPrChange>
                </w:rPr>
                <w:t xml:space="preserve"> </w:t>
              </w:r>
              <w:proofErr w:type="spellStart"/>
              <w:r w:rsidR="007903E6" w:rsidRPr="00303638">
                <w:rPr>
                  <w:rStyle w:val="s-mailinfo-addresslink"/>
                  <w:rFonts w:cs="Arial"/>
                  <w:color w:val="000000" w:themeColor="text1"/>
                  <w:shd w:val="clear" w:color="auto" w:fill="FFFFFF"/>
                  <w:rPrChange w:id="97" w:author="Reedy Feggins (IBM)" w:date="2014-03-11T15:10:00Z">
                    <w:rPr>
                      <w:rStyle w:val="s-mailinfo-addresslink"/>
                      <w:rFonts w:cs="Arial"/>
                      <w:color w:val="FF0000"/>
                      <w:sz w:val="19"/>
                      <w:szCs w:val="19"/>
                      <w:shd w:val="clear" w:color="auto" w:fill="FFFFFF"/>
                    </w:rPr>
                  </w:rPrChange>
                </w:rPr>
                <w:t>Rajendran</w:t>
              </w:r>
            </w:ins>
            <w:proofErr w:type="spellEnd"/>
            <w:del w:id="98" w:author="Reedy Feggins (IBM)" w:date="2014-03-11T14:34:00Z">
              <w:r w:rsidR="00A832DC" w:rsidRPr="00303638" w:rsidDel="007903E6">
                <w:rPr>
                  <w:color w:val="000000" w:themeColor="text1"/>
                  <w:rPrChange w:id="99" w:author="Reedy Feggins (IBM)" w:date="2014-03-11T15:10:00Z">
                    <w:rPr/>
                  </w:rPrChange>
                </w:rPr>
                <w:delText>Ram</w:delText>
              </w:r>
            </w:del>
          </w:p>
        </w:tc>
      </w:tr>
      <w:tr w:rsidR="007903E6" w:rsidRPr="00303638" w:rsidTr="002D4EA1">
        <w:tc>
          <w:tcPr>
            <w:tcW w:w="2835" w:type="dxa"/>
            <w:shd w:val="clear" w:color="auto" w:fill="00529B"/>
          </w:tcPr>
          <w:p w:rsidR="00661DFA" w:rsidRPr="00303638" w:rsidRDefault="00661DFA" w:rsidP="002D4EA1">
            <w:pPr>
              <w:pStyle w:val="TableText"/>
              <w:rPr>
                <w:b/>
                <w:color w:val="000000" w:themeColor="text1"/>
                <w:lang w:val="en-US"/>
                <w:rPrChange w:id="100" w:author="Reedy Feggins (IBM)" w:date="2014-03-11T15:10:00Z">
                  <w:rPr>
                    <w:b/>
                    <w:color w:val="FFFFFF" w:themeColor="background1"/>
                    <w:lang w:val="en-US"/>
                  </w:rPr>
                </w:rPrChange>
              </w:rPr>
            </w:pPr>
            <w:r w:rsidRPr="00303638">
              <w:rPr>
                <w:b/>
                <w:color w:val="000000" w:themeColor="text1"/>
                <w:lang w:val="en-US"/>
                <w:rPrChange w:id="101" w:author="Reedy Feggins (IBM)" w:date="2014-03-11T15:10:00Z">
                  <w:rPr>
                    <w:b/>
                    <w:color w:val="FFFFFF" w:themeColor="background1"/>
                    <w:lang w:val="en-US"/>
                  </w:rPr>
                </w:rPrChange>
              </w:rPr>
              <w:t>Document Owner(s)</w:t>
            </w:r>
          </w:p>
        </w:tc>
        <w:tc>
          <w:tcPr>
            <w:tcW w:w="7088" w:type="dxa"/>
          </w:tcPr>
          <w:p w:rsidR="00661DFA" w:rsidRPr="00303638" w:rsidRDefault="00DD4510">
            <w:pPr>
              <w:ind w:left="0"/>
              <w:rPr>
                <w:color w:val="000000" w:themeColor="text1"/>
                <w:rPrChange w:id="102" w:author="Reedy Feggins (IBM)" w:date="2014-03-11T15:10:00Z">
                  <w:rPr/>
                </w:rPrChange>
              </w:rPr>
              <w:pPrChange w:id="103" w:author="Reedy Feggins (IBM)" w:date="2014-03-11T14:36:00Z">
                <w:pPr>
                  <w:pStyle w:val="TableText"/>
                </w:pPr>
              </w:pPrChange>
            </w:pPr>
            <w:r>
              <w:rPr>
                <w:color w:val="000000" w:themeColor="text1"/>
              </w:rPr>
              <w:t>Eric Amundson</w:t>
            </w:r>
            <w:ins w:id="104" w:author="Reedy Feggins (IBM)" w:date="2014-03-11T14:35:00Z">
              <w:r w:rsidR="007903E6" w:rsidRPr="00303638">
                <w:rPr>
                  <w:color w:val="000000" w:themeColor="text1"/>
                  <w:rPrChange w:id="105" w:author="Reedy Feggins (IBM)" w:date="2014-03-11T15:10:00Z">
                    <w:rPr>
                      <w:color w:val="2F5496"/>
                    </w:rPr>
                  </w:rPrChange>
                </w:rPr>
                <w:t xml:space="preserve">, Reedy </w:t>
              </w:r>
              <w:proofErr w:type="spellStart"/>
              <w:r w:rsidR="007903E6" w:rsidRPr="00303638">
                <w:rPr>
                  <w:color w:val="000000" w:themeColor="text1"/>
                  <w:rPrChange w:id="106" w:author="Reedy Feggins (IBM)" w:date="2014-03-11T15:10:00Z">
                    <w:rPr>
                      <w:color w:val="2F5496"/>
                    </w:rPr>
                  </w:rPrChange>
                </w:rPr>
                <w:t>Feggins</w:t>
              </w:r>
            </w:ins>
            <w:proofErr w:type="spellEnd"/>
          </w:p>
        </w:tc>
      </w:tr>
    </w:tbl>
    <w:p w:rsidR="00661DFA" w:rsidRPr="00303638" w:rsidRDefault="00661DFA" w:rsidP="00661DFA">
      <w:pPr>
        <w:pStyle w:val="Caption"/>
        <w:rPr>
          <w:rFonts w:cs="Arial"/>
          <w:color w:val="000000" w:themeColor="text1"/>
          <w:rPrChange w:id="107" w:author="Reedy Feggins (IBM)" w:date="2014-03-11T15:10:00Z">
            <w:rPr>
              <w:rFonts w:cs="Arial"/>
            </w:rPr>
          </w:rPrChange>
        </w:rPr>
      </w:pPr>
    </w:p>
    <w:p w:rsidR="00661DFA" w:rsidRPr="00303638" w:rsidRDefault="00661DFA" w:rsidP="00661DFA">
      <w:pPr>
        <w:pStyle w:val="Caption"/>
        <w:rPr>
          <w:rFonts w:cs="Arial"/>
          <w:color w:val="000000" w:themeColor="text1"/>
          <w:rPrChange w:id="108" w:author="Reedy Feggins (IBM)" w:date="2014-03-11T15:10:00Z">
            <w:rPr>
              <w:rFonts w:cs="Arial"/>
            </w:rPr>
          </w:rPrChange>
        </w:rPr>
      </w:pPr>
    </w:p>
    <w:p w:rsidR="00661DFA" w:rsidRPr="00303638" w:rsidRDefault="00661DFA" w:rsidP="00661DFA">
      <w:pPr>
        <w:pStyle w:val="Caption"/>
        <w:ind w:left="0"/>
        <w:rPr>
          <w:rFonts w:cs="Arial"/>
          <w:color w:val="000000" w:themeColor="text1"/>
          <w:rPrChange w:id="109" w:author="Reedy Feggins (IBM)" w:date="2014-03-11T15:10:00Z">
            <w:rPr>
              <w:rFonts w:cs="Arial"/>
            </w:rPr>
          </w:rPrChange>
        </w:rPr>
      </w:pPr>
      <w:r w:rsidRPr="00303638">
        <w:rPr>
          <w:rFonts w:cs="Arial"/>
          <w:color w:val="000000" w:themeColor="text1"/>
          <w:rPrChange w:id="110" w:author="Reedy Feggins (IBM)" w:date="2014-03-11T15:10:00Z">
            <w:rPr>
              <w:rFonts w:cs="Arial"/>
            </w:rPr>
          </w:rPrChange>
        </w:rPr>
        <w:t>Table 2 - Revision History</w:t>
      </w:r>
    </w:p>
    <w:p w:rsidR="00661DFA" w:rsidRPr="00303638" w:rsidRDefault="00661DFA" w:rsidP="00661DFA">
      <w:pPr>
        <w:rPr>
          <w:color w:val="000000" w:themeColor="text1"/>
          <w:rPrChange w:id="111" w:author="Reedy Feggins (IBM)" w:date="2014-03-11T15:10:00Z">
            <w:rPr/>
          </w:rPrChange>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206"/>
        <w:gridCol w:w="4734"/>
        <w:gridCol w:w="2723"/>
      </w:tblGrid>
      <w:tr w:rsidR="007903E6" w:rsidRPr="00303638" w:rsidTr="007903E6">
        <w:trPr>
          <w:trHeight w:val="267"/>
        </w:trPr>
        <w:tc>
          <w:tcPr>
            <w:tcW w:w="1260" w:type="dxa"/>
            <w:shd w:val="clear" w:color="auto" w:fill="00529B"/>
            <w:vAlign w:val="center"/>
          </w:tcPr>
          <w:p w:rsidR="00661DFA" w:rsidRPr="00303638" w:rsidRDefault="00661DFA" w:rsidP="002D4EA1">
            <w:pPr>
              <w:pStyle w:val="TableText"/>
              <w:jc w:val="center"/>
              <w:rPr>
                <w:b/>
                <w:color w:val="000000" w:themeColor="text1"/>
                <w:rPrChange w:id="112" w:author="Reedy Feggins (IBM)" w:date="2014-03-11T15:10:00Z">
                  <w:rPr>
                    <w:b/>
                    <w:color w:val="FFFFFF" w:themeColor="background1"/>
                  </w:rPr>
                </w:rPrChange>
              </w:rPr>
            </w:pPr>
            <w:r w:rsidRPr="00303638">
              <w:rPr>
                <w:b/>
                <w:color w:val="000000" w:themeColor="text1"/>
                <w:rPrChange w:id="113" w:author="Reedy Feggins (IBM)" w:date="2014-03-11T15:10:00Z">
                  <w:rPr>
                    <w:b/>
                    <w:color w:val="FFFFFF" w:themeColor="background1"/>
                  </w:rPr>
                </w:rPrChange>
              </w:rPr>
              <w:t>Date</w:t>
            </w:r>
          </w:p>
        </w:tc>
        <w:tc>
          <w:tcPr>
            <w:tcW w:w="1206" w:type="dxa"/>
            <w:shd w:val="clear" w:color="auto" w:fill="00529B"/>
            <w:vAlign w:val="center"/>
          </w:tcPr>
          <w:p w:rsidR="00661DFA" w:rsidRPr="00303638" w:rsidRDefault="00A832DC" w:rsidP="002D4EA1">
            <w:pPr>
              <w:pStyle w:val="TableText"/>
              <w:jc w:val="center"/>
              <w:rPr>
                <w:b/>
                <w:color w:val="000000" w:themeColor="text1"/>
                <w:rPrChange w:id="114" w:author="Reedy Feggins (IBM)" w:date="2014-03-11T15:10:00Z">
                  <w:rPr>
                    <w:b/>
                    <w:color w:val="FFFFFF" w:themeColor="background1"/>
                  </w:rPr>
                </w:rPrChange>
              </w:rPr>
            </w:pPr>
            <w:r w:rsidRPr="00303638">
              <w:rPr>
                <w:b/>
                <w:color w:val="000000" w:themeColor="text1"/>
                <w:rPrChange w:id="115" w:author="Reedy Feggins (IBM)" w:date="2014-03-11T15:10:00Z">
                  <w:rPr>
                    <w:b/>
                    <w:color w:val="FFFFFF" w:themeColor="background1"/>
                  </w:rPr>
                </w:rPrChange>
              </w:rPr>
              <w:t>Version</w:t>
            </w:r>
          </w:p>
        </w:tc>
        <w:tc>
          <w:tcPr>
            <w:tcW w:w="4734" w:type="dxa"/>
            <w:shd w:val="clear" w:color="auto" w:fill="00529B"/>
            <w:vAlign w:val="center"/>
          </w:tcPr>
          <w:p w:rsidR="00661DFA" w:rsidRPr="00303638" w:rsidRDefault="00A832DC" w:rsidP="002D4EA1">
            <w:pPr>
              <w:pStyle w:val="TableText"/>
              <w:jc w:val="center"/>
              <w:rPr>
                <w:b/>
                <w:color w:val="000000" w:themeColor="text1"/>
                <w:rPrChange w:id="116" w:author="Reedy Feggins (IBM)" w:date="2014-03-11T15:10:00Z">
                  <w:rPr>
                    <w:b/>
                    <w:color w:val="FFFFFF" w:themeColor="background1"/>
                  </w:rPr>
                </w:rPrChange>
              </w:rPr>
            </w:pPr>
            <w:r w:rsidRPr="00303638">
              <w:rPr>
                <w:b/>
                <w:color w:val="000000" w:themeColor="text1"/>
                <w:rPrChange w:id="117" w:author="Reedy Feggins (IBM)" w:date="2014-03-11T15:10:00Z">
                  <w:rPr>
                    <w:b/>
                    <w:color w:val="FFFFFF" w:themeColor="background1"/>
                  </w:rPr>
                </w:rPrChange>
              </w:rPr>
              <w:t>Details</w:t>
            </w:r>
          </w:p>
        </w:tc>
        <w:tc>
          <w:tcPr>
            <w:tcW w:w="2723" w:type="dxa"/>
            <w:shd w:val="clear" w:color="auto" w:fill="00529B"/>
            <w:vAlign w:val="center"/>
          </w:tcPr>
          <w:p w:rsidR="00661DFA" w:rsidRPr="00303638" w:rsidRDefault="00A832DC" w:rsidP="002D4EA1">
            <w:pPr>
              <w:pStyle w:val="TableText"/>
              <w:jc w:val="center"/>
              <w:rPr>
                <w:b/>
                <w:color w:val="000000" w:themeColor="text1"/>
                <w:rPrChange w:id="118" w:author="Reedy Feggins (IBM)" w:date="2014-03-11T15:10:00Z">
                  <w:rPr>
                    <w:b/>
                    <w:color w:val="FFFFFF" w:themeColor="background1"/>
                  </w:rPr>
                </w:rPrChange>
              </w:rPr>
            </w:pPr>
            <w:r w:rsidRPr="00303638">
              <w:rPr>
                <w:b/>
                <w:color w:val="000000" w:themeColor="text1"/>
                <w:rPrChange w:id="119" w:author="Reedy Feggins (IBM)" w:date="2014-03-11T15:10:00Z">
                  <w:rPr>
                    <w:b/>
                    <w:color w:val="FFFFFF" w:themeColor="background1"/>
                  </w:rPr>
                </w:rPrChange>
              </w:rPr>
              <w:t>Updated By</w:t>
            </w:r>
          </w:p>
        </w:tc>
      </w:tr>
      <w:tr w:rsidR="007903E6" w:rsidRPr="00303638" w:rsidTr="007903E6">
        <w:trPr>
          <w:trHeight w:val="70"/>
        </w:trPr>
        <w:tc>
          <w:tcPr>
            <w:tcW w:w="1260" w:type="dxa"/>
          </w:tcPr>
          <w:p w:rsidR="00A832DC" w:rsidRPr="00303638" w:rsidRDefault="00A832DC" w:rsidP="00DD4510">
            <w:pPr>
              <w:pStyle w:val="TableText"/>
              <w:jc w:val="center"/>
              <w:rPr>
                <w:rFonts w:asciiTheme="minorHAnsi" w:hAnsiTheme="minorHAnsi"/>
                <w:color w:val="000000" w:themeColor="text1"/>
                <w:sz w:val="18"/>
                <w:szCs w:val="18"/>
                <w:lang w:val="en-US"/>
                <w:rPrChange w:id="120" w:author="Reedy Feggins (IBM)" w:date="2014-03-11T15:10:00Z">
                  <w:rPr>
                    <w:rFonts w:asciiTheme="minorHAnsi" w:hAnsiTheme="minorHAnsi"/>
                    <w:sz w:val="18"/>
                    <w:szCs w:val="18"/>
                    <w:lang w:val="en-US"/>
                  </w:rPr>
                </w:rPrChange>
              </w:rPr>
            </w:pPr>
            <w:r w:rsidRPr="00303638">
              <w:rPr>
                <w:rFonts w:asciiTheme="minorHAnsi" w:hAnsiTheme="minorHAnsi" w:cs="Calibri"/>
                <w:color w:val="000000" w:themeColor="text1"/>
                <w:rPrChange w:id="121" w:author="Reedy Feggins (IBM)" w:date="2014-03-11T15:10:00Z">
                  <w:rPr>
                    <w:rFonts w:asciiTheme="minorHAnsi" w:hAnsiTheme="minorHAnsi" w:cs="Calibri"/>
                  </w:rPr>
                </w:rPrChange>
              </w:rPr>
              <w:t>03/</w:t>
            </w:r>
            <w:r w:rsidR="00DD4510">
              <w:rPr>
                <w:rFonts w:asciiTheme="minorHAnsi" w:hAnsiTheme="minorHAnsi" w:cs="Calibri"/>
                <w:color w:val="000000" w:themeColor="text1"/>
              </w:rPr>
              <w:t>25/14</w:t>
            </w:r>
          </w:p>
        </w:tc>
        <w:tc>
          <w:tcPr>
            <w:tcW w:w="1206" w:type="dxa"/>
          </w:tcPr>
          <w:p w:rsidR="00A832DC" w:rsidRPr="00303638" w:rsidRDefault="00A832DC">
            <w:pPr>
              <w:pStyle w:val="TableText"/>
              <w:jc w:val="center"/>
              <w:rPr>
                <w:rFonts w:asciiTheme="minorHAnsi" w:hAnsiTheme="minorHAnsi"/>
                <w:color w:val="000000" w:themeColor="text1"/>
                <w:sz w:val="18"/>
                <w:szCs w:val="18"/>
                <w:rPrChange w:id="122" w:author="Reedy Feggins (IBM)" w:date="2014-03-11T15:10:00Z">
                  <w:rPr>
                    <w:rFonts w:asciiTheme="minorHAnsi" w:hAnsiTheme="minorHAnsi"/>
                    <w:sz w:val="18"/>
                    <w:szCs w:val="18"/>
                  </w:rPr>
                </w:rPrChange>
              </w:rPr>
            </w:pPr>
            <w:r w:rsidRPr="00303638">
              <w:rPr>
                <w:rFonts w:asciiTheme="minorHAnsi" w:hAnsiTheme="minorHAnsi" w:cs="Calibri"/>
                <w:color w:val="000000" w:themeColor="text1"/>
                <w:rPrChange w:id="123" w:author="Reedy Feggins (IBM)" w:date="2014-03-11T15:10:00Z">
                  <w:rPr>
                    <w:rFonts w:asciiTheme="minorHAnsi" w:hAnsiTheme="minorHAnsi" w:cs="Calibri"/>
                  </w:rPr>
                </w:rPrChange>
              </w:rPr>
              <w:t>0.1</w:t>
            </w:r>
          </w:p>
        </w:tc>
        <w:tc>
          <w:tcPr>
            <w:tcW w:w="4734" w:type="dxa"/>
          </w:tcPr>
          <w:p w:rsidR="00A832DC" w:rsidRPr="00303638" w:rsidRDefault="00A832DC" w:rsidP="007903E6">
            <w:pPr>
              <w:ind w:left="360" w:hanging="360"/>
              <w:jc w:val="left"/>
              <w:rPr>
                <w:rFonts w:asciiTheme="minorHAnsi" w:hAnsiTheme="minorHAnsi" w:cs="Calibri"/>
                <w:color w:val="000000" w:themeColor="text1"/>
                <w:rPrChange w:id="124" w:author="Reedy Feggins (IBM)" w:date="2014-03-11T15:10:00Z">
                  <w:rPr>
                    <w:rFonts w:asciiTheme="minorHAnsi" w:hAnsiTheme="minorHAnsi" w:cs="Calibri"/>
                  </w:rPr>
                </w:rPrChange>
              </w:rPr>
            </w:pPr>
            <w:r w:rsidRPr="00303638">
              <w:rPr>
                <w:rFonts w:asciiTheme="minorHAnsi" w:hAnsiTheme="minorHAnsi" w:cs="Calibri"/>
                <w:color w:val="000000" w:themeColor="text1"/>
                <w:rPrChange w:id="125" w:author="Reedy Feggins (IBM)" w:date="2014-03-11T15:10:00Z">
                  <w:rPr>
                    <w:rFonts w:asciiTheme="minorHAnsi" w:hAnsiTheme="minorHAnsi" w:cs="Calibri"/>
                  </w:rPr>
                </w:rPrChange>
              </w:rPr>
              <w:t>Updated Document with expected deliverables.</w:t>
            </w:r>
          </w:p>
          <w:p w:rsidR="00A832DC" w:rsidRPr="00303638" w:rsidRDefault="00A832DC" w:rsidP="007903E6">
            <w:pPr>
              <w:pStyle w:val="TableText"/>
              <w:jc w:val="left"/>
              <w:rPr>
                <w:rFonts w:asciiTheme="minorHAnsi" w:hAnsiTheme="minorHAnsi"/>
                <w:color w:val="000000" w:themeColor="text1"/>
                <w:sz w:val="18"/>
                <w:szCs w:val="18"/>
                <w:rPrChange w:id="126" w:author="Reedy Feggins (IBM)" w:date="2014-03-11T15:10:00Z">
                  <w:rPr>
                    <w:rFonts w:asciiTheme="minorHAnsi" w:hAnsiTheme="minorHAnsi"/>
                    <w:sz w:val="18"/>
                    <w:szCs w:val="18"/>
                  </w:rPr>
                </w:rPrChange>
              </w:rPr>
            </w:pPr>
          </w:p>
        </w:tc>
        <w:tc>
          <w:tcPr>
            <w:tcW w:w="2723" w:type="dxa"/>
            <w:vAlign w:val="center"/>
          </w:tcPr>
          <w:p w:rsidR="00A832DC" w:rsidRPr="00303638" w:rsidRDefault="00DD4510" w:rsidP="007903E6">
            <w:pPr>
              <w:pStyle w:val="TableText"/>
              <w:jc w:val="left"/>
              <w:rPr>
                <w:rFonts w:asciiTheme="minorHAnsi" w:hAnsiTheme="minorHAnsi"/>
                <w:color w:val="000000" w:themeColor="text1"/>
                <w:sz w:val="18"/>
                <w:szCs w:val="18"/>
                <w:rPrChange w:id="127" w:author="Reedy Feggins (IBM)" w:date="2014-03-11T15:10:00Z">
                  <w:rPr>
                    <w:rFonts w:asciiTheme="minorHAnsi" w:hAnsiTheme="minorHAnsi"/>
                    <w:sz w:val="18"/>
                    <w:szCs w:val="18"/>
                  </w:rPr>
                </w:rPrChange>
              </w:rPr>
            </w:pPr>
            <w:r>
              <w:rPr>
                <w:rFonts w:asciiTheme="minorHAnsi" w:hAnsiTheme="minorHAnsi" w:cs="Calibri"/>
                <w:color w:val="000000" w:themeColor="text1"/>
              </w:rPr>
              <w:t>Eric Amundson</w:t>
            </w:r>
          </w:p>
        </w:tc>
      </w:tr>
      <w:tr w:rsidR="00DD4510" w:rsidRPr="00303638" w:rsidTr="007903E6">
        <w:trPr>
          <w:trHeight w:val="70"/>
        </w:trPr>
        <w:tc>
          <w:tcPr>
            <w:tcW w:w="1260" w:type="dxa"/>
          </w:tcPr>
          <w:p w:rsidR="00DD4510" w:rsidRPr="00303638" w:rsidRDefault="00DD4510">
            <w:pPr>
              <w:pStyle w:val="TableText"/>
              <w:jc w:val="center"/>
              <w:rPr>
                <w:rFonts w:asciiTheme="minorHAnsi" w:hAnsiTheme="minorHAnsi" w:cs="Calibri"/>
                <w:color w:val="000000" w:themeColor="text1"/>
                <w:rPrChange w:id="128" w:author="Reedy Feggins (IBM)" w:date="2014-03-11T15:10:00Z">
                  <w:rPr>
                    <w:rFonts w:asciiTheme="minorHAnsi" w:hAnsiTheme="minorHAnsi" w:cs="Calibri"/>
                  </w:rPr>
                </w:rPrChange>
              </w:rPr>
            </w:pPr>
          </w:p>
        </w:tc>
        <w:tc>
          <w:tcPr>
            <w:tcW w:w="1206" w:type="dxa"/>
          </w:tcPr>
          <w:p w:rsidR="00DD4510" w:rsidRPr="00303638" w:rsidRDefault="00DD4510">
            <w:pPr>
              <w:pStyle w:val="TableText"/>
              <w:jc w:val="center"/>
              <w:rPr>
                <w:rFonts w:asciiTheme="minorHAnsi" w:hAnsiTheme="minorHAnsi" w:cs="Calibri"/>
                <w:color w:val="000000" w:themeColor="text1"/>
                <w:rPrChange w:id="129" w:author="Reedy Feggins (IBM)" w:date="2014-03-11T15:10:00Z">
                  <w:rPr>
                    <w:rFonts w:asciiTheme="minorHAnsi" w:hAnsiTheme="minorHAnsi" w:cs="Calibri"/>
                  </w:rPr>
                </w:rPrChange>
              </w:rPr>
            </w:pPr>
          </w:p>
        </w:tc>
        <w:tc>
          <w:tcPr>
            <w:tcW w:w="4734" w:type="dxa"/>
          </w:tcPr>
          <w:p w:rsidR="00DD4510" w:rsidRPr="00303638" w:rsidRDefault="00DD4510" w:rsidP="007903E6">
            <w:pPr>
              <w:ind w:left="0"/>
              <w:jc w:val="left"/>
              <w:rPr>
                <w:rFonts w:asciiTheme="minorHAnsi" w:hAnsiTheme="minorHAnsi" w:cs="Calibri"/>
                <w:color w:val="000000" w:themeColor="text1"/>
                <w:rPrChange w:id="130" w:author="Reedy Feggins (IBM)" w:date="2014-03-11T15:10:00Z">
                  <w:rPr>
                    <w:rFonts w:asciiTheme="minorHAnsi" w:hAnsiTheme="minorHAnsi" w:cs="Calibri"/>
                  </w:rPr>
                </w:rPrChange>
              </w:rPr>
            </w:pPr>
          </w:p>
        </w:tc>
        <w:tc>
          <w:tcPr>
            <w:tcW w:w="2723" w:type="dxa"/>
          </w:tcPr>
          <w:p w:rsidR="00DD4510" w:rsidRPr="00303638" w:rsidRDefault="00DD4510" w:rsidP="007903E6">
            <w:pPr>
              <w:pStyle w:val="TableText"/>
              <w:jc w:val="left"/>
              <w:rPr>
                <w:rFonts w:asciiTheme="minorHAnsi" w:hAnsiTheme="minorHAnsi"/>
                <w:color w:val="000000" w:themeColor="text1"/>
                <w:sz w:val="18"/>
                <w:szCs w:val="18"/>
                <w:rPrChange w:id="131" w:author="Reedy Feggins (IBM)" w:date="2014-03-11T15:10:00Z">
                  <w:rPr>
                    <w:rFonts w:asciiTheme="minorHAnsi" w:hAnsiTheme="minorHAnsi"/>
                    <w:sz w:val="18"/>
                    <w:szCs w:val="18"/>
                  </w:rPr>
                </w:rPrChange>
              </w:rPr>
            </w:pPr>
          </w:p>
        </w:tc>
      </w:tr>
      <w:tr w:rsidR="00DD4510" w:rsidRPr="00303638" w:rsidTr="007903E6">
        <w:trPr>
          <w:trHeight w:val="70"/>
        </w:trPr>
        <w:tc>
          <w:tcPr>
            <w:tcW w:w="1260" w:type="dxa"/>
          </w:tcPr>
          <w:p w:rsidR="00DD4510" w:rsidRPr="00303638" w:rsidRDefault="00DD4510">
            <w:pPr>
              <w:pStyle w:val="TableText"/>
              <w:jc w:val="center"/>
              <w:rPr>
                <w:rFonts w:asciiTheme="minorHAnsi" w:hAnsiTheme="minorHAnsi" w:cs="Calibri"/>
                <w:color w:val="000000" w:themeColor="text1"/>
                <w:rPrChange w:id="132" w:author="Reedy Feggins (IBM)" w:date="2014-03-11T15:10:00Z">
                  <w:rPr>
                    <w:rFonts w:asciiTheme="minorHAnsi" w:hAnsiTheme="minorHAnsi" w:cs="Calibri"/>
                  </w:rPr>
                </w:rPrChange>
              </w:rPr>
            </w:pPr>
          </w:p>
        </w:tc>
        <w:tc>
          <w:tcPr>
            <w:tcW w:w="1206" w:type="dxa"/>
          </w:tcPr>
          <w:p w:rsidR="00DD4510" w:rsidRPr="00303638" w:rsidRDefault="00DD4510">
            <w:pPr>
              <w:pStyle w:val="TableText"/>
              <w:jc w:val="center"/>
              <w:rPr>
                <w:rFonts w:asciiTheme="minorHAnsi" w:hAnsiTheme="minorHAnsi" w:cs="Calibri"/>
                <w:color w:val="000000" w:themeColor="text1"/>
                <w:rPrChange w:id="133" w:author="Reedy Feggins (IBM)" w:date="2014-03-11T15:10:00Z">
                  <w:rPr>
                    <w:rFonts w:asciiTheme="minorHAnsi" w:hAnsiTheme="minorHAnsi" w:cs="Calibri"/>
                  </w:rPr>
                </w:rPrChange>
              </w:rPr>
            </w:pPr>
          </w:p>
        </w:tc>
        <w:tc>
          <w:tcPr>
            <w:tcW w:w="4734" w:type="dxa"/>
          </w:tcPr>
          <w:p w:rsidR="00DD4510" w:rsidRPr="00303638" w:rsidRDefault="00DD4510" w:rsidP="007903E6">
            <w:pPr>
              <w:ind w:left="360" w:hanging="360"/>
              <w:jc w:val="left"/>
              <w:rPr>
                <w:rFonts w:asciiTheme="minorHAnsi" w:hAnsiTheme="minorHAnsi" w:cs="Calibri"/>
                <w:color w:val="000000" w:themeColor="text1"/>
                <w:rPrChange w:id="134" w:author="Reedy Feggins (IBM)" w:date="2014-03-11T15:10:00Z">
                  <w:rPr>
                    <w:rFonts w:asciiTheme="minorHAnsi" w:hAnsiTheme="minorHAnsi" w:cs="Calibri"/>
                  </w:rPr>
                </w:rPrChange>
              </w:rPr>
            </w:pPr>
          </w:p>
        </w:tc>
        <w:tc>
          <w:tcPr>
            <w:tcW w:w="2723" w:type="dxa"/>
          </w:tcPr>
          <w:p w:rsidR="00DD4510" w:rsidRPr="00303638" w:rsidRDefault="00DD4510" w:rsidP="007903E6">
            <w:pPr>
              <w:pStyle w:val="TableText"/>
              <w:jc w:val="left"/>
              <w:rPr>
                <w:rFonts w:asciiTheme="minorHAnsi" w:hAnsiTheme="minorHAnsi"/>
                <w:color w:val="000000" w:themeColor="text1"/>
                <w:rPrChange w:id="135" w:author="Reedy Feggins (IBM)" w:date="2014-03-11T15:10:00Z">
                  <w:rPr>
                    <w:rFonts w:asciiTheme="minorHAnsi" w:hAnsiTheme="minorHAnsi"/>
                  </w:rPr>
                </w:rPrChange>
              </w:rPr>
            </w:pPr>
          </w:p>
        </w:tc>
      </w:tr>
      <w:tr w:rsidR="00DD4510" w:rsidRPr="00303638" w:rsidTr="00A832DC">
        <w:trPr>
          <w:trHeight w:val="70"/>
        </w:trPr>
        <w:tc>
          <w:tcPr>
            <w:tcW w:w="1260" w:type="dxa"/>
          </w:tcPr>
          <w:p w:rsidR="00DD4510" w:rsidRPr="00303638" w:rsidRDefault="00DD4510" w:rsidP="00A832DC">
            <w:pPr>
              <w:pStyle w:val="TableText"/>
              <w:jc w:val="center"/>
              <w:rPr>
                <w:rFonts w:asciiTheme="minorHAnsi" w:hAnsiTheme="minorHAnsi" w:cs="Calibri"/>
                <w:color w:val="000000" w:themeColor="text1"/>
                <w:rPrChange w:id="136" w:author="Reedy Feggins (IBM)" w:date="2014-03-11T15:10:00Z">
                  <w:rPr>
                    <w:rFonts w:asciiTheme="minorHAnsi" w:hAnsiTheme="minorHAnsi" w:cs="Calibri"/>
                  </w:rPr>
                </w:rPrChange>
              </w:rPr>
            </w:pPr>
          </w:p>
        </w:tc>
        <w:tc>
          <w:tcPr>
            <w:tcW w:w="1206" w:type="dxa"/>
          </w:tcPr>
          <w:p w:rsidR="00DD4510" w:rsidRPr="00303638" w:rsidRDefault="00DD4510" w:rsidP="00A832DC">
            <w:pPr>
              <w:pStyle w:val="TableText"/>
              <w:jc w:val="center"/>
              <w:rPr>
                <w:rFonts w:asciiTheme="minorHAnsi" w:hAnsiTheme="minorHAnsi" w:cs="Calibri"/>
                <w:color w:val="000000" w:themeColor="text1"/>
                <w:rPrChange w:id="137" w:author="Reedy Feggins (IBM)" w:date="2014-03-11T15:10:00Z">
                  <w:rPr>
                    <w:rFonts w:asciiTheme="minorHAnsi" w:hAnsiTheme="minorHAnsi" w:cs="Calibri"/>
                  </w:rPr>
                </w:rPrChange>
              </w:rPr>
            </w:pPr>
          </w:p>
        </w:tc>
        <w:tc>
          <w:tcPr>
            <w:tcW w:w="4734" w:type="dxa"/>
          </w:tcPr>
          <w:p w:rsidR="00DD4510" w:rsidRPr="00303638" w:rsidRDefault="00DD4510" w:rsidP="00A832DC">
            <w:pPr>
              <w:ind w:left="360" w:hanging="360"/>
              <w:jc w:val="left"/>
              <w:rPr>
                <w:rFonts w:asciiTheme="minorHAnsi" w:hAnsiTheme="minorHAnsi" w:cs="Calibri"/>
                <w:color w:val="000000" w:themeColor="text1"/>
                <w:rPrChange w:id="138" w:author="Reedy Feggins (IBM)" w:date="2014-03-11T15:10:00Z">
                  <w:rPr>
                    <w:rFonts w:asciiTheme="minorHAnsi" w:hAnsiTheme="minorHAnsi" w:cs="Calibri"/>
                  </w:rPr>
                </w:rPrChange>
              </w:rPr>
            </w:pPr>
          </w:p>
        </w:tc>
        <w:tc>
          <w:tcPr>
            <w:tcW w:w="2723" w:type="dxa"/>
          </w:tcPr>
          <w:p w:rsidR="00DD4510" w:rsidRPr="00303638" w:rsidRDefault="00DD4510" w:rsidP="00A832DC">
            <w:pPr>
              <w:pStyle w:val="TableText"/>
              <w:jc w:val="left"/>
              <w:rPr>
                <w:rFonts w:asciiTheme="minorHAnsi" w:hAnsiTheme="minorHAnsi"/>
                <w:color w:val="000000" w:themeColor="text1"/>
                <w:rPrChange w:id="139" w:author="Reedy Feggins (IBM)" w:date="2014-03-11T15:10:00Z">
                  <w:rPr>
                    <w:rFonts w:asciiTheme="minorHAnsi" w:hAnsiTheme="minorHAnsi"/>
                  </w:rPr>
                </w:rPrChange>
              </w:rPr>
            </w:pPr>
          </w:p>
        </w:tc>
      </w:tr>
    </w:tbl>
    <w:p w:rsidR="00661DFA" w:rsidRPr="00303638" w:rsidRDefault="00661DFA" w:rsidP="00661DFA">
      <w:pPr>
        <w:pStyle w:val="Header"/>
        <w:tabs>
          <w:tab w:val="clear" w:pos="4536"/>
          <w:tab w:val="clear" w:pos="9072"/>
        </w:tabs>
        <w:rPr>
          <w:rFonts w:cs="Arial"/>
          <w:color w:val="000000" w:themeColor="text1"/>
          <w:lang w:val="en-US"/>
          <w:rPrChange w:id="140" w:author="Reedy Feggins (IBM)" w:date="2014-03-11T15:10:00Z">
            <w:rPr>
              <w:rFonts w:cs="Arial"/>
              <w:lang w:val="en-US"/>
            </w:rPr>
          </w:rPrChange>
        </w:rPr>
      </w:pPr>
    </w:p>
    <w:p w:rsidR="00661DFA" w:rsidRPr="00303638" w:rsidRDefault="00661DFA" w:rsidP="00661DFA">
      <w:pPr>
        <w:pStyle w:val="Header"/>
        <w:tabs>
          <w:tab w:val="clear" w:pos="4536"/>
          <w:tab w:val="clear" w:pos="9072"/>
        </w:tabs>
        <w:rPr>
          <w:rFonts w:cs="Arial"/>
          <w:color w:val="000000" w:themeColor="text1"/>
          <w:lang w:val="en-US"/>
          <w:rPrChange w:id="141" w:author="Reedy Feggins (IBM)" w:date="2014-03-11T15:10:00Z">
            <w:rPr>
              <w:rFonts w:cs="Arial"/>
              <w:lang w:val="en-US"/>
            </w:rPr>
          </w:rPrChange>
        </w:rPr>
      </w:pPr>
    </w:p>
    <w:p w:rsidR="00661DFA" w:rsidRPr="00303638" w:rsidRDefault="00661DFA" w:rsidP="00661DFA">
      <w:pPr>
        <w:pStyle w:val="Caption"/>
        <w:ind w:left="0"/>
        <w:rPr>
          <w:rFonts w:cs="Arial"/>
          <w:color w:val="000000" w:themeColor="text1"/>
          <w:rPrChange w:id="142" w:author="Reedy Feggins (IBM)" w:date="2014-03-11T15:10:00Z">
            <w:rPr>
              <w:rFonts w:cs="Arial"/>
            </w:rPr>
          </w:rPrChange>
        </w:rPr>
      </w:pPr>
      <w:r w:rsidRPr="00303638">
        <w:rPr>
          <w:rFonts w:cs="Arial"/>
          <w:color w:val="000000" w:themeColor="text1"/>
          <w:rPrChange w:id="143" w:author="Reedy Feggins (IBM)" w:date="2014-03-11T15:10:00Z">
            <w:rPr>
              <w:rFonts w:cs="Arial"/>
            </w:rPr>
          </w:rPrChange>
        </w:rPr>
        <w:t>Table 3 – Sign-off History</w:t>
      </w:r>
    </w:p>
    <w:p w:rsidR="00661DFA" w:rsidRPr="00303638" w:rsidRDefault="00661DFA" w:rsidP="00661DFA">
      <w:pPr>
        <w:rPr>
          <w:color w:val="000000" w:themeColor="text1"/>
          <w:rPrChange w:id="144" w:author="Reedy Feggins (IBM)" w:date="2014-03-11T15:10:00Z">
            <w:rPr/>
          </w:rPrChange>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2241"/>
        <w:gridCol w:w="1279"/>
        <w:gridCol w:w="4719"/>
      </w:tblGrid>
      <w:tr w:rsidR="007903E6" w:rsidRPr="00303638" w:rsidTr="002D4EA1">
        <w:trPr>
          <w:trHeight w:val="267"/>
        </w:trPr>
        <w:tc>
          <w:tcPr>
            <w:tcW w:w="1684" w:type="dxa"/>
            <w:shd w:val="clear" w:color="auto" w:fill="00529B"/>
            <w:vAlign w:val="center"/>
          </w:tcPr>
          <w:p w:rsidR="00661DFA" w:rsidRPr="00303638" w:rsidRDefault="00661DFA" w:rsidP="002D4EA1">
            <w:pPr>
              <w:pStyle w:val="TableText"/>
              <w:jc w:val="center"/>
              <w:rPr>
                <w:b/>
                <w:color w:val="000000" w:themeColor="text1"/>
                <w:rPrChange w:id="145" w:author="Reedy Feggins (IBM)" w:date="2014-03-11T15:10:00Z">
                  <w:rPr>
                    <w:b/>
                    <w:color w:val="FFFFFF" w:themeColor="background1"/>
                  </w:rPr>
                </w:rPrChange>
              </w:rPr>
            </w:pPr>
            <w:r w:rsidRPr="00303638">
              <w:rPr>
                <w:b/>
                <w:color w:val="000000" w:themeColor="text1"/>
                <w:rPrChange w:id="146" w:author="Reedy Feggins (IBM)" w:date="2014-03-11T15:10:00Z">
                  <w:rPr>
                    <w:b/>
                    <w:color w:val="FFFFFF" w:themeColor="background1"/>
                  </w:rPr>
                </w:rPrChange>
              </w:rPr>
              <w:t>Date</w:t>
            </w:r>
          </w:p>
        </w:tc>
        <w:tc>
          <w:tcPr>
            <w:tcW w:w="2241" w:type="dxa"/>
            <w:shd w:val="clear" w:color="auto" w:fill="00529B"/>
            <w:vAlign w:val="center"/>
          </w:tcPr>
          <w:p w:rsidR="00661DFA" w:rsidRPr="00303638" w:rsidRDefault="00661DFA" w:rsidP="002D4EA1">
            <w:pPr>
              <w:pStyle w:val="TableText"/>
              <w:jc w:val="center"/>
              <w:rPr>
                <w:b/>
                <w:color w:val="000000" w:themeColor="text1"/>
                <w:rPrChange w:id="147" w:author="Reedy Feggins (IBM)" w:date="2014-03-11T15:10:00Z">
                  <w:rPr>
                    <w:b/>
                    <w:color w:val="FFFFFF" w:themeColor="background1"/>
                  </w:rPr>
                </w:rPrChange>
              </w:rPr>
            </w:pPr>
            <w:r w:rsidRPr="00303638">
              <w:rPr>
                <w:b/>
                <w:color w:val="000000" w:themeColor="text1"/>
                <w:rPrChange w:id="148" w:author="Reedy Feggins (IBM)" w:date="2014-03-11T15:10:00Z">
                  <w:rPr>
                    <w:b/>
                    <w:color w:val="FFFFFF" w:themeColor="background1"/>
                  </w:rPr>
                </w:rPrChange>
              </w:rPr>
              <w:t>Reviewed By</w:t>
            </w:r>
          </w:p>
        </w:tc>
        <w:tc>
          <w:tcPr>
            <w:tcW w:w="1279" w:type="dxa"/>
            <w:shd w:val="clear" w:color="auto" w:fill="00529B"/>
            <w:vAlign w:val="center"/>
          </w:tcPr>
          <w:p w:rsidR="00661DFA" w:rsidRPr="00303638" w:rsidRDefault="00661DFA" w:rsidP="002D4EA1">
            <w:pPr>
              <w:pStyle w:val="TableText"/>
              <w:jc w:val="center"/>
              <w:rPr>
                <w:b/>
                <w:color w:val="000000" w:themeColor="text1"/>
                <w:rPrChange w:id="149" w:author="Reedy Feggins (IBM)" w:date="2014-03-11T15:10:00Z">
                  <w:rPr>
                    <w:b/>
                    <w:color w:val="FFFFFF" w:themeColor="background1"/>
                  </w:rPr>
                </w:rPrChange>
              </w:rPr>
            </w:pPr>
            <w:r w:rsidRPr="00303638">
              <w:rPr>
                <w:b/>
                <w:color w:val="000000" w:themeColor="text1"/>
                <w:rPrChange w:id="150" w:author="Reedy Feggins (IBM)" w:date="2014-03-11T15:10:00Z">
                  <w:rPr>
                    <w:b/>
                    <w:color w:val="FFFFFF" w:themeColor="background1"/>
                  </w:rPr>
                </w:rPrChange>
              </w:rPr>
              <w:t>Version</w:t>
            </w:r>
          </w:p>
        </w:tc>
        <w:tc>
          <w:tcPr>
            <w:tcW w:w="4719" w:type="dxa"/>
            <w:shd w:val="clear" w:color="auto" w:fill="00529B"/>
            <w:vAlign w:val="center"/>
          </w:tcPr>
          <w:p w:rsidR="00661DFA" w:rsidRPr="00303638" w:rsidRDefault="00661DFA" w:rsidP="002D4EA1">
            <w:pPr>
              <w:pStyle w:val="TableText"/>
              <w:jc w:val="center"/>
              <w:rPr>
                <w:b/>
                <w:color w:val="000000" w:themeColor="text1"/>
                <w:rPrChange w:id="151" w:author="Reedy Feggins (IBM)" w:date="2014-03-11T15:10:00Z">
                  <w:rPr>
                    <w:b/>
                    <w:color w:val="FFFFFF" w:themeColor="background1"/>
                  </w:rPr>
                </w:rPrChange>
              </w:rPr>
            </w:pPr>
            <w:r w:rsidRPr="00303638">
              <w:rPr>
                <w:b/>
                <w:color w:val="000000" w:themeColor="text1"/>
                <w:rPrChange w:id="152" w:author="Reedy Feggins (IBM)" w:date="2014-03-11T15:10:00Z">
                  <w:rPr>
                    <w:b/>
                    <w:color w:val="FFFFFF" w:themeColor="background1"/>
                  </w:rPr>
                </w:rPrChange>
              </w:rPr>
              <w:t>Next Sign-off date</w:t>
            </w:r>
          </w:p>
        </w:tc>
      </w:tr>
      <w:tr w:rsidR="007903E6" w:rsidRPr="00303638" w:rsidTr="002D4EA1">
        <w:trPr>
          <w:trHeight w:val="429"/>
        </w:trPr>
        <w:tc>
          <w:tcPr>
            <w:tcW w:w="1684" w:type="dxa"/>
            <w:vAlign w:val="center"/>
          </w:tcPr>
          <w:p w:rsidR="00661DFA" w:rsidRPr="00303638" w:rsidRDefault="00661DFA" w:rsidP="002D4EA1">
            <w:pPr>
              <w:pStyle w:val="TableText"/>
              <w:jc w:val="center"/>
              <w:rPr>
                <w:color w:val="000000" w:themeColor="text1"/>
                <w:sz w:val="18"/>
                <w:szCs w:val="18"/>
                <w:lang w:val="en-US"/>
                <w:rPrChange w:id="153" w:author="Reedy Feggins (IBM)" w:date="2014-03-11T15:10:00Z">
                  <w:rPr>
                    <w:sz w:val="18"/>
                    <w:szCs w:val="18"/>
                    <w:lang w:val="en-US"/>
                  </w:rPr>
                </w:rPrChange>
              </w:rPr>
            </w:pPr>
            <w:r w:rsidRPr="00303638">
              <w:rPr>
                <w:color w:val="000000" w:themeColor="text1"/>
                <w:sz w:val="18"/>
                <w:szCs w:val="18"/>
                <w:lang w:val="en-US"/>
                <w:rPrChange w:id="154" w:author="Reedy Feggins (IBM)" w:date="2014-03-11T15:10:00Z">
                  <w:rPr>
                    <w:sz w:val="18"/>
                    <w:szCs w:val="18"/>
                    <w:lang w:val="en-US"/>
                  </w:rPr>
                </w:rPrChange>
              </w:rPr>
              <w:t>03/02/2014</w:t>
            </w:r>
          </w:p>
        </w:tc>
        <w:tc>
          <w:tcPr>
            <w:tcW w:w="2241" w:type="dxa"/>
            <w:vAlign w:val="center"/>
          </w:tcPr>
          <w:p w:rsidR="00661DFA" w:rsidRPr="00303638" w:rsidRDefault="00661DFA" w:rsidP="002D4EA1">
            <w:pPr>
              <w:pStyle w:val="TableText"/>
              <w:jc w:val="center"/>
              <w:rPr>
                <w:color w:val="000000" w:themeColor="text1"/>
                <w:sz w:val="18"/>
                <w:szCs w:val="18"/>
                <w:rPrChange w:id="155" w:author="Reedy Feggins (IBM)" w:date="2014-03-11T15:10:00Z">
                  <w:rPr>
                    <w:sz w:val="18"/>
                    <w:szCs w:val="18"/>
                  </w:rPr>
                </w:rPrChange>
              </w:rPr>
            </w:pPr>
            <w:r w:rsidRPr="00303638">
              <w:rPr>
                <w:color w:val="000000" w:themeColor="text1"/>
                <w:sz w:val="18"/>
                <w:szCs w:val="18"/>
                <w:rPrChange w:id="156" w:author="Reedy Feggins (IBM)" w:date="2014-03-11T15:10:00Z">
                  <w:rPr>
                    <w:sz w:val="18"/>
                    <w:szCs w:val="18"/>
                  </w:rPr>
                </w:rPrChange>
              </w:rPr>
              <w:t>&lt;AS Stakeholder Name&gt;</w:t>
            </w:r>
          </w:p>
        </w:tc>
        <w:tc>
          <w:tcPr>
            <w:tcW w:w="1279" w:type="dxa"/>
            <w:vAlign w:val="center"/>
          </w:tcPr>
          <w:p w:rsidR="00661DFA" w:rsidRPr="00303638" w:rsidRDefault="00661DFA" w:rsidP="002D4EA1">
            <w:pPr>
              <w:pStyle w:val="TableText"/>
              <w:jc w:val="center"/>
              <w:rPr>
                <w:color w:val="000000" w:themeColor="text1"/>
                <w:sz w:val="18"/>
                <w:szCs w:val="18"/>
                <w:rPrChange w:id="157" w:author="Reedy Feggins (IBM)" w:date="2014-03-11T15:10:00Z">
                  <w:rPr>
                    <w:sz w:val="18"/>
                    <w:szCs w:val="18"/>
                  </w:rPr>
                </w:rPrChange>
              </w:rPr>
            </w:pPr>
            <w:r w:rsidRPr="00303638">
              <w:rPr>
                <w:color w:val="000000" w:themeColor="text1"/>
                <w:sz w:val="18"/>
                <w:szCs w:val="18"/>
                <w:rPrChange w:id="158" w:author="Reedy Feggins (IBM)" w:date="2014-03-11T15:10:00Z">
                  <w:rPr>
                    <w:sz w:val="18"/>
                    <w:szCs w:val="18"/>
                  </w:rPr>
                </w:rPrChange>
              </w:rPr>
              <w:t>1.0</w:t>
            </w:r>
          </w:p>
        </w:tc>
        <w:tc>
          <w:tcPr>
            <w:tcW w:w="4719" w:type="dxa"/>
            <w:vAlign w:val="center"/>
          </w:tcPr>
          <w:p w:rsidR="00661DFA" w:rsidRPr="00303638" w:rsidRDefault="00661DFA" w:rsidP="002D4EA1">
            <w:pPr>
              <w:pStyle w:val="TableText"/>
              <w:rPr>
                <w:color w:val="000000" w:themeColor="text1"/>
                <w:sz w:val="18"/>
                <w:szCs w:val="18"/>
                <w:rPrChange w:id="159" w:author="Reedy Feggins (IBM)" w:date="2014-03-11T15:10:00Z">
                  <w:rPr>
                    <w:sz w:val="18"/>
                    <w:szCs w:val="18"/>
                  </w:rPr>
                </w:rPrChange>
              </w:rPr>
            </w:pPr>
            <w:r w:rsidRPr="00303638">
              <w:rPr>
                <w:color w:val="000000" w:themeColor="text1"/>
                <w:sz w:val="18"/>
                <w:szCs w:val="18"/>
                <w:rPrChange w:id="160" w:author="Reedy Feggins (IBM)" w:date="2014-03-11T15:10:00Z">
                  <w:rPr>
                    <w:sz w:val="18"/>
                    <w:szCs w:val="18"/>
                  </w:rPr>
                </w:rPrChange>
              </w:rPr>
              <w:t>&lt;Next Sign-off Date&gt;</w:t>
            </w:r>
          </w:p>
        </w:tc>
      </w:tr>
      <w:tr w:rsidR="007903E6" w:rsidRPr="00303638" w:rsidTr="002D4EA1">
        <w:trPr>
          <w:trHeight w:val="429"/>
        </w:trPr>
        <w:tc>
          <w:tcPr>
            <w:tcW w:w="1684" w:type="dxa"/>
            <w:vAlign w:val="center"/>
          </w:tcPr>
          <w:p w:rsidR="00661DFA" w:rsidRPr="00303638" w:rsidRDefault="00661DFA" w:rsidP="002D4EA1">
            <w:pPr>
              <w:pStyle w:val="TableText"/>
              <w:jc w:val="center"/>
              <w:rPr>
                <w:color w:val="000000" w:themeColor="text1"/>
                <w:sz w:val="18"/>
                <w:szCs w:val="18"/>
                <w:lang w:val="en-US"/>
                <w:rPrChange w:id="161" w:author="Reedy Feggins (IBM)" w:date="2014-03-11T15:10:00Z">
                  <w:rPr>
                    <w:sz w:val="18"/>
                    <w:szCs w:val="18"/>
                    <w:lang w:val="en-US"/>
                  </w:rPr>
                </w:rPrChange>
              </w:rPr>
            </w:pPr>
          </w:p>
        </w:tc>
        <w:tc>
          <w:tcPr>
            <w:tcW w:w="2241" w:type="dxa"/>
            <w:vAlign w:val="center"/>
          </w:tcPr>
          <w:p w:rsidR="00661DFA" w:rsidRPr="00303638" w:rsidRDefault="00661DFA" w:rsidP="002D4EA1">
            <w:pPr>
              <w:pStyle w:val="TableText"/>
              <w:jc w:val="center"/>
              <w:rPr>
                <w:color w:val="000000" w:themeColor="text1"/>
                <w:sz w:val="18"/>
                <w:szCs w:val="18"/>
                <w:rPrChange w:id="162" w:author="Reedy Feggins (IBM)" w:date="2014-03-11T15:10:00Z">
                  <w:rPr>
                    <w:sz w:val="18"/>
                    <w:szCs w:val="18"/>
                  </w:rPr>
                </w:rPrChange>
              </w:rPr>
            </w:pPr>
          </w:p>
        </w:tc>
        <w:tc>
          <w:tcPr>
            <w:tcW w:w="1279" w:type="dxa"/>
            <w:vAlign w:val="center"/>
          </w:tcPr>
          <w:p w:rsidR="00661DFA" w:rsidRPr="00303638" w:rsidRDefault="00661DFA" w:rsidP="002D4EA1">
            <w:pPr>
              <w:pStyle w:val="TableText"/>
              <w:jc w:val="center"/>
              <w:rPr>
                <w:color w:val="000000" w:themeColor="text1"/>
                <w:sz w:val="18"/>
                <w:szCs w:val="18"/>
                <w:rPrChange w:id="163" w:author="Reedy Feggins (IBM)" w:date="2014-03-11T15:10:00Z">
                  <w:rPr>
                    <w:sz w:val="18"/>
                    <w:szCs w:val="18"/>
                  </w:rPr>
                </w:rPrChange>
              </w:rPr>
            </w:pPr>
          </w:p>
        </w:tc>
        <w:tc>
          <w:tcPr>
            <w:tcW w:w="4719" w:type="dxa"/>
            <w:vAlign w:val="center"/>
          </w:tcPr>
          <w:p w:rsidR="00661DFA" w:rsidRPr="00303638" w:rsidRDefault="00661DFA" w:rsidP="002D4EA1">
            <w:pPr>
              <w:pStyle w:val="TableText"/>
              <w:rPr>
                <w:color w:val="000000" w:themeColor="text1"/>
                <w:sz w:val="18"/>
                <w:szCs w:val="18"/>
                <w:rPrChange w:id="164" w:author="Reedy Feggins (IBM)" w:date="2014-03-11T15:10:00Z">
                  <w:rPr>
                    <w:sz w:val="18"/>
                    <w:szCs w:val="18"/>
                  </w:rPr>
                </w:rPrChange>
              </w:rPr>
            </w:pPr>
          </w:p>
        </w:tc>
      </w:tr>
    </w:tbl>
    <w:p w:rsidR="00661DFA" w:rsidRPr="00303638" w:rsidRDefault="00661DFA" w:rsidP="00661DFA">
      <w:pPr>
        <w:pStyle w:val="Header"/>
        <w:tabs>
          <w:tab w:val="clear" w:pos="4536"/>
          <w:tab w:val="clear" w:pos="9072"/>
        </w:tabs>
        <w:rPr>
          <w:rFonts w:cs="Arial"/>
          <w:color w:val="000000" w:themeColor="text1"/>
          <w:lang w:val="en-US"/>
          <w:rPrChange w:id="165" w:author="Reedy Feggins (IBM)" w:date="2014-03-11T15:10:00Z">
            <w:rPr>
              <w:rFonts w:cs="Arial"/>
              <w:lang w:val="en-US"/>
            </w:rPr>
          </w:rPrChange>
        </w:rPr>
      </w:pPr>
    </w:p>
    <w:p w:rsidR="00661DFA" w:rsidRPr="00303638" w:rsidRDefault="00661DFA" w:rsidP="00661DFA">
      <w:pPr>
        <w:rPr>
          <w:rFonts w:cs="Arial"/>
          <w:bCs/>
          <w:color w:val="000000" w:themeColor="text1"/>
          <w:rPrChange w:id="166" w:author="Reedy Feggins (IBM)" w:date="2014-03-11T15:10:00Z">
            <w:rPr>
              <w:rFonts w:cs="Arial"/>
              <w:bCs/>
            </w:rPr>
          </w:rPrChange>
        </w:rPr>
      </w:pPr>
    </w:p>
    <w:p w:rsidR="00661DFA" w:rsidRPr="00303638" w:rsidRDefault="00661DFA" w:rsidP="00661DFA">
      <w:pPr>
        <w:jc w:val="center"/>
        <w:rPr>
          <w:rFonts w:cs="Arial"/>
          <w:b/>
          <w:color w:val="000000" w:themeColor="text1"/>
          <w:sz w:val="36"/>
          <w:szCs w:val="36"/>
          <w:rPrChange w:id="167" w:author="Reedy Feggins (IBM)" w:date="2014-03-11T15:10:00Z">
            <w:rPr>
              <w:rFonts w:cs="Arial"/>
              <w:b/>
              <w:color w:val="102270"/>
              <w:sz w:val="36"/>
              <w:szCs w:val="36"/>
            </w:rPr>
          </w:rPrChange>
        </w:rPr>
      </w:pPr>
      <w:r w:rsidRPr="00303638">
        <w:rPr>
          <w:rFonts w:cs="Arial"/>
          <w:color w:val="000000" w:themeColor="text1"/>
          <w:lang w:val="en-US"/>
          <w:rPrChange w:id="168" w:author="Reedy Feggins (IBM)" w:date="2014-03-11T15:10:00Z">
            <w:rPr>
              <w:rFonts w:cs="Arial"/>
              <w:lang w:val="en-US"/>
            </w:rPr>
          </w:rPrChange>
        </w:rPr>
        <w:br w:type="page"/>
      </w:r>
      <w:r w:rsidRPr="00303638">
        <w:rPr>
          <w:rFonts w:cs="Arial"/>
          <w:b/>
          <w:color w:val="000000" w:themeColor="text1"/>
          <w:sz w:val="36"/>
          <w:szCs w:val="36"/>
          <w:rPrChange w:id="169" w:author="Reedy Feggins (IBM)" w:date="2014-03-11T15:10:00Z">
            <w:rPr>
              <w:rFonts w:cs="Arial"/>
              <w:b/>
              <w:color w:val="102270"/>
              <w:sz w:val="36"/>
              <w:szCs w:val="36"/>
            </w:rPr>
          </w:rPrChange>
        </w:rPr>
        <w:lastRenderedPageBreak/>
        <w:t>Table of Contents</w:t>
      </w:r>
    </w:p>
    <w:p w:rsidR="00D86A1F" w:rsidRDefault="00A97151">
      <w:pPr>
        <w:pStyle w:val="TOC1"/>
        <w:rPr>
          <w:ins w:id="170" w:author="Reedy Feggins (IBM)" w:date="2014-03-11T15:30:00Z"/>
          <w:rFonts w:asciiTheme="minorHAnsi" w:eastAsiaTheme="minorEastAsia" w:hAnsiTheme="minorHAnsi" w:cstheme="minorBidi"/>
          <w:b w:val="0"/>
          <w:caps w:val="0"/>
          <w:noProof/>
          <w:sz w:val="22"/>
          <w:szCs w:val="22"/>
          <w:lang w:val="en-US"/>
        </w:rPr>
      </w:pPr>
      <w:r w:rsidRPr="00303638">
        <w:rPr>
          <w:rFonts w:cs="Arial"/>
          <w:color w:val="000000" w:themeColor="text1"/>
          <w:rPrChange w:id="171" w:author="Reedy Feggins (IBM)" w:date="2014-03-11T15:10:00Z">
            <w:rPr>
              <w:rFonts w:cs="Arial"/>
              <w:b w:val="0"/>
              <w:caps w:val="0"/>
              <w:sz w:val="20"/>
            </w:rPr>
          </w:rPrChange>
        </w:rPr>
        <w:fldChar w:fldCharType="begin"/>
      </w:r>
      <w:r w:rsidR="00661DFA" w:rsidRPr="00303638">
        <w:rPr>
          <w:rFonts w:cs="Arial"/>
          <w:color w:val="000000" w:themeColor="text1"/>
          <w:rPrChange w:id="172" w:author="Reedy Feggins (IBM)" w:date="2014-03-11T15:10:00Z">
            <w:rPr>
              <w:rFonts w:cs="Arial"/>
            </w:rPr>
          </w:rPrChange>
        </w:rPr>
        <w:instrText xml:space="preserve"> TOC \o "1-3" \h \z \u </w:instrText>
      </w:r>
      <w:r w:rsidRPr="00303638">
        <w:rPr>
          <w:rFonts w:cs="Arial"/>
          <w:color w:val="000000" w:themeColor="text1"/>
          <w:rPrChange w:id="173" w:author="Reedy Feggins (IBM)" w:date="2014-03-11T15:10:00Z">
            <w:rPr>
              <w:rFonts w:cs="Arial"/>
              <w:b w:val="0"/>
              <w:caps w:val="0"/>
              <w:sz w:val="20"/>
            </w:rPr>
          </w:rPrChange>
        </w:rPr>
        <w:fldChar w:fldCharType="separate"/>
      </w:r>
      <w:ins w:id="174" w:author="Reedy Feggins (IBM)" w:date="2014-03-11T15:30:00Z">
        <w:r w:rsidR="00D86A1F" w:rsidRPr="00F95B58">
          <w:rPr>
            <w:rStyle w:val="Hyperlink"/>
            <w:noProof/>
          </w:rPr>
          <w:fldChar w:fldCharType="begin"/>
        </w:r>
        <w:r w:rsidR="00D86A1F" w:rsidRPr="00F95B58">
          <w:rPr>
            <w:rStyle w:val="Hyperlink"/>
            <w:noProof/>
          </w:rPr>
          <w:instrText xml:space="preserve"> </w:instrText>
        </w:r>
        <w:r w:rsidR="00D86A1F">
          <w:rPr>
            <w:noProof/>
          </w:rPr>
          <w:instrText>HYPERLINK \l "_Toc382315170"</w:instrText>
        </w:r>
        <w:r w:rsidR="00D86A1F" w:rsidRPr="00F95B58">
          <w:rPr>
            <w:rStyle w:val="Hyperlink"/>
            <w:noProof/>
          </w:rPr>
          <w:instrText xml:space="preserve"> </w:instrText>
        </w:r>
        <w:r w:rsidR="00D86A1F" w:rsidRPr="00F95B58">
          <w:rPr>
            <w:rStyle w:val="Hyperlink"/>
            <w:noProof/>
          </w:rPr>
          <w:fldChar w:fldCharType="separate"/>
        </w:r>
        <w:r w:rsidR="00D86A1F" w:rsidRPr="00F95B58">
          <w:rPr>
            <w:rStyle w:val="Hyperlink"/>
            <w:rFonts w:cs="Arial"/>
            <w:noProof/>
          </w:rPr>
          <w:t>1.</w:t>
        </w:r>
        <w:r w:rsidR="00D86A1F">
          <w:rPr>
            <w:rFonts w:asciiTheme="minorHAnsi" w:eastAsiaTheme="minorEastAsia" w:hAnsiTheme="minorHAnsi" w:cstheme="minorBidi"/>
            <w:b w:val="0"/>
            <w:caps w:val="0"/>
            <w:noProof/>
            <w:sz w:val="22"/>
            <w:szCs w:val="22"/>
            <w:lang w:val="en-US"/>
          </w:rPr>
          <w:tab/>
        </w:r>
        <w:r w:rsidR="00D86A1F" w:rsidRPr="00F95B58">
          <w:rPr>
            <w:rStyle w:val="Hyperlink"/>
            <w:noProof/>
            <w:lang w:val="en-US"/>
          </w:rPr>
          <w:t xml:space="preserve">About This </w:t>
        </w:r>
        <w:r w:rsidR="00D86A1F" w:rsidRPr="00F95B58">
          <w:rPr>
            <w:rStyle w:val="Hyperlink"/>
            <w:noProof/>
          </w:rPr>
          <w:t>Document</w:t>
        </w:r>
        <w:r w:rsidR="00D86A1F">
          <w:rPr>
            <w:noProof/>
            <w:webHidden/>
          </w:rPr>
          <w:tab/>
        </w:r>
        <w:r w:rsidR="00D86A1F">
          <w:rPr>
            <w:noProof/>
            <w:webHidden/>
          </w:rPr>
          <w:fldChar w:fldCharType="begin"/>
        </w:r>
        <w:r w:rsidR="00D86A1F">
          <w:rPr>
            <w:noProof/>
            <w:webHidden/>
          </w:rPr>
          <w:instrText xml:space="preserve"> PAGEREF _Toc382315170 \h </w:instrText>
        </w:r>
      </w:ins>
      <w:r w:rsidR="00D86A1F">
        <w:rPr>
          <w:noProof/>
          <w:webHidden/>
        </w:rPr>
      </w:r>
      <w:r w:rsidR="00D86A1F">
        <w:rPr>
          <w:noProof/>
          <w:webHidden/>
        </w:rPr>
        <w:fldChar w:fldCharType="separate"/>
      </w:r>
      <w:ins w:id="175" w:author="Reedy Feggins (IBM)" w:date="2014-03-11T15:30:00Z">
        <w:r w:rsidR="00D86A1F">
          <w:rPr>
            <w:noProof/>
            <w:webHidden/>
          </w:rPr>
          <w:t>4</w:t>
        </w:r>
        <w:r w:rsidR="00D86A1F">
          <w:rPr>
            <w:noProof/>
            <w:webHidden/>
          </w:rPr>
          <w:fldChar w:fldCharType="end"/>
        </w:r>
        <w:r w:rsidR="00D86A1F" w:rsidRPr="00F95B58">
          <w:rPr>
            <w:rStyle w:val="Hyperlink"/>
            <w:noProof/>
          </w:rPr>
          <w:fldChar w:fldCharType="end"/>
        </w:r>
      </w:ins>
    </w:p>
    <w:p w:rsidR="00D86A1F" w:rsidRDefault="00D86A1F">
      <w:pPr>
        <w:pStyle w:val="TOC2"/>
        <w:rPr>
          <w:ins w:id="176" w:author="Reedy Feggins (IBM)" w:date="2014-03-11T15:30:00Z"/>
          <w:rFonts w:asciiTheme="minorHAnsi" w:eastAsiaTheme="minorEastAsia" w:hAnsiTheme="minorHAnsi" w:cstheme="minorBidi"/>
          <w:b w:val="0"/>
          <w:noProof/>
          <w:sz w:val="22"/>
          <w:szCs w:val="22"/>
          <w:lang w:val="en-US"/>
        </w:rPr>
      </w:pPr>
      <w:ins w:id="177"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"_Toc382315171"</w:instrText>
        </w:r>
        <w:r w:rsidRPr="00F95B58">
          <w:rPr>
            <w:rStyle w:val="Hyperlink"/>
            <w:noProof/>
          </w:rPr>
          <w:instrText xml:space="preserve"> </w:instrText>
        </w:r>
        <w:r w:rsidRPr="00F95B58">
          <w:rPr>
            <w:rStyle w:val="Hyperlink"/>
            <w:noProof/>
          </w:rPr>
          <w:fldChar w:fldCharType="separate"/>
        </w:r>
        <w:r w:rsidRPr="00F95B58">
          <w:rPr>
            <w:rStyle w:val="Hyperlink"/>
            <w:noProof/>
          </w:rPr>
          <w:t>1.1.</w:t>
        </w:r>
        <w:r>
          <w:rPr>
            <w:rFonts w:asciiTheme="minorHAnsi" w:eastAsiaTheme="minorEastAsia" w:hAnsiTheme="minorHAnsi" w:cstheme="minorBidi"/>
            <w:b w:val="0"/>
            <w:noProof/>
            <w:sz w:val="22"/>
            <w:szCs w:val="22"/>
            <w:lang w:val="en-US"/>
          </w:rPr>
          <w:tab/>
        </w:r>
        <w:r w:rsidRPr="00F95B58">
          <w:rPr>
            <w:rStyle w:val="Hyperlink"/>
            <w:noProof/>
          </w:rPr>
          <w:t>Document Purpose</w:t>
        </w:r>
        <w:r>
          <w:rPr>
            <w:noProof/>
            <w:webHidden/>
          </w:rPr>
          <w:tab/>
        </w:r>
        <w:r>
          <w:rPr>
            <w:noProof/>
            <w:webHidden/>
          </w:rPr>
          <w:fldChar w:fldCharType="begin"/>
        </w:r>
        <w:r>
          <w:rPr>
            <w:noProof/>
            <w:webHidden/>
          </w:rPr>
          <w:instrText xml:space="preserve"> PAGEREF _Toc382315171 \h </w:instrText>
        </w:r>
      </w:ins>
      <w:r>
        <w:rPr>
          <w:noProof/>
          <w:webHidden/>
        </w:rPr>
      </w:r>
      <w:r>
        <w:rPr>
          <w:noProof/>
          <w:webHidden/>
        </w:rPr>
        <w:fldChar w:fldCharType="separate"/>
      </w:r>
      <w:ins w:id="178" w:author="Reedy Feggins (IBM)" w:date="2014-03-11T15:30:00Z">
        <w:r>
          <w:rPr>
            <w:noProof/>
            <w:webHidden/>
          </w:rPr>
          <w:t>4</w:t>
        </w:r>
        <w:r>
          <w:rPr>
            <w:noProof/>
            <w:webHidden/>
          </w:rPr>
          <w:fldChar w:fldCharType="end"/>
        </w:r>
        <w:r w:rsidRPr="00F95B58">
          <w:rPr>
            <w:rStyle w:val="Hyperlink"/>
            <w:noProof/>
          </w:rPr>
          <w:fldChar w:fldCharType="end"/>
        </w:r>
      </w:ins>
    </w:p>
    <w:p w:rsidR="00D86A1F" w:rsidRDefault="00D86A1F">
      <w:pPr>
        <w:pStyle w:val="TOC2"/>
        <w:rPr>
          <w:ins w:id="179" w:author="Reedy Feggins (IBM)" w:date="2014-03-11T15:30:00Z"/>
          <w:rFonts w:asciiTheme="minorHAnsi" w:eastAsiaTheme="minorEastAsia" w:hAnsiTheme="minorHAnsi" w:cstheme="minorBidi"/>
          <w:b w:val="0"/>
          <w:noProof/>
          <w:sz w:val="22"/>
          <w:szCs w:val="22"/>
          <w:lang w:val="en-US"/>
        </w:rPr>
      </w:pPr>
      <w:ins w:id="180"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"_Toc382315172"</w:instrText>
        </w:r>
        <w:r w:rsidRPr="00F95B58">
          <w:rPr>
            <w:rStyle w:val="Hyperlink"/>
            <w:noProof/>
          </w:rPr>
          <w:instrText xml:space="preserve"> </w:instrText>
        </w:r>
        <w:r w:rsidRPr="00F95B58">
          <w:rPr>
            <w:rStyle w:val="Hyperlink"/>
            <w:noProof/>
          </w:rPr>
          <w:fldChar w:fldCharType="separate"/>
        </w:r>
        <w:r w:rsidRPr="00F95B58">
          <w:rPr>
            <w:rStyle w:val="Hyperlink"/>
            <w:noProof/>
          </w:rPr>
          <w:t>1.2.</w:t>
        </w:r>
        <w:r>
          <w:rPr>
            <w:rFonts w:asciiTheme="minorHAnsi" w:eastAsiaTheme="minorEastAsia" w:hAnsiTheme="minorHAnsi" w:cstheme="minorBidi"/>
            <w:b w:val="0"/>
            <w:noProof/>
            <w:sz w:val="22"/>
            <w:szCs w:val="22"/>
            <w:lang w:val="en-US"/>
          </w:rPr>
          <w:tab/>
        </w:r>
        <w:r w:rsidRPr="00F95B58">
          <w:rPr>
            <w:rStyle w:val="Hyperlink"/>
            <w:noProof/>
          </w:rPr>
          <w:t>Document Stake Holders</w:t>
        </w:r>
        <w:r>
          <w:rPr>
            <w:noProof/>
            <w:webHidden/>
          </w:rPr>
          <w:tab/>
        </w:r>
        <w:r>
          <w:rPr>
            <w:noProof/>
            <w:webHidden/>
          </w:rPr>
          <w:fldChar w:fldCharType="begin"/>
        </w:r>
        <w:r>
          <w:rPr>
            <w:noProof/>
            <w:webHidden/>
          </w:rPr>
          <w:instrText xml:space="preserve"> PAGEREF _Toc382315172 \h </w:instrText>
        </w:r>
      </w:ins>
      <w:r>
        <w:rPr>
          <w:noProof/>
          <w:webHidden/>
        </w:rPr>
      </w:r>
      <w:r>
        <w:rPr>
          <w:noProof/>
          <w:webHidden/>
        </w:rPr>
        <w:fldChar w:fldCharType="separate"/>
      </w:r>
      <w:ins w:id="181" w:author="Reedy Feggins (IBM)" w:date="2014-03-11T15:30:00Z">
        <w:r>
          <w:rPr>
            <w:noProof/>
            <w:webHidden/>
          </w:rPr>
          <w:t>4</w:t>
        </w:r>
        <w:r>
          <w:rPr>
            <w:noProof/>
            <w:webHidden/>
          </w:rPr>
          <w:fldChar w:fldCharType="end"/>
        </w:r>
        <w:r w:rsidRPr="00F95B58">
          <w:rPr>
            <w:rStyle w:val="Hyperlink"/>
            <w:noProof/>
          </w:rPr>
          <w:fldChar w:fldCharType="end"/>
        </w:r>
      </w:ins>
    </w:p>
    <w:p w:rsidR="00D86A1F" w:rsidRDefault="00D86A1F">
      <w:pPr>
        <w:pStyle w:val="TOC2"/>
        <w:rPr>
          <w:ins w:id="182" w:author="Reedy Feggins (IBM)" w:date="2014-03-11T15:30:00Z"/>
          <w:rFonts w:asciiTheme="minorHAnsi" w:eastAsiaTheme="minorEastAsia" w:hAnsiTheme="minorHAnsi" w:cstheme="minorBidi"/>
          <w:b w:val="0"/>
          <w:noProof/>
          <w:sz w:val="22"/>
          <w:szCs w:val="22"/>
          <w:lang w:val="en-US"/>
        </w:rPr>
      </w:pPr>
      <w:ins w:id="183"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"_Toc382315173"</w:instrText>
        </w:r>
        <w:r w:rsidRPr="00F95B58">
          <w:rPr>
            <w:rStyle w:val="Hyperlink"/>
            <w:noProof/>
          </w:rPr>
          <w:instrText xml:space="preserve"> </w:instrText>
        </w:r>
        <w:r w:rsidRPr="00F95B58">
          <w:rPr>
            <w:rStyle w:val="Hyperlink"/>
            <w:noProof/>
          </w:rPr>
          <w:fldChar w:fldCharType="separate"/>
        </w:r>
        <w:r w:rsidRPr="00F95B58">
          <w:rPr>
            <w:rStyle w:val="Hyperlink"/>
            <w:noProof/>
          </w:rPr>
          <w:t>1.3.</w:t>
        </w:r>
        <w:r>
          <w:rPr>
            <w:rFonts w:asciiTheme="minorHAnsi" w:eastAsiaTheme="minorEastAsia" w:hAnsiTheme="minorHAnsi" w:cstheme="minorBidi"/>
            <w:b w:val="0"/>
            <w:noProof/>
            <w:sz w:val="22"/>
            <w:szCs w:val="22"/>
            <w:lang w:val="en-US"/>
          </w:rPr>
          <w:tab/>
        </w:r>
        <w:r w:rsidRPr="00F95B58">
          <w:rPr>
            <w:rStyle w:val="Hyperlink"/>
            <w:noProof/>
          </w:rPr>
          <w:t>Document Scope</w:t>
        </w:r>
        <w:r>
          <w:rPr>
            <w:noProof/>
            <w:webHidden/>
          </w:rPr>
          <w:tab/>
        </w:r>
        <w:r>
          <w:rPr>
            <w:noProof/>
            <w:webHidden/>
          </w:rPr>
          <w:fldChar w:fldCharType="begin"/>
        </w:r>
        <w:r>
          <w:rPr>
            <w:noProof/>
            <w:webHidden/>
          </w:rPr>
          <w:instrText xml:space="preserve"> PAGEREF _Toc382315173 \h </w:instrText>
        </w:r>
      </w:ins>
      <w:r>
        <w:rPr>
          <w:noProof/>
          <w:webHidden/>
        </w:rPr>
      </w:r>
      <w:r>
        <w:rPr>
          <w:noProof/>
          <w:webHidden/>
        </w:rPr>
        <w:fldChar w:fldCharType="separate"/>
      </w:r>
      <w:ins w:id="184" w:author="Reedy Feggins (IBM)" w:date="2014-03-11T15:30:00Z">
        <w:r>
          <w:rPr>
            <w:noProof/>
            <w:webHidden/>
          </w:rPr>
          <w:t>4</w:t>
        </w:r>
        <w:r>
          <w:rPr>
            <w:noProof/>
            <w:webHidden/>
          </w:rPr>
          <w:fldChar w:fldCharType="end"/>
        </w:r>
        <w:r w:rsidRPr="00F95B58">
          <w:rPr>
            <w:rStyle w:val="Hyperlink"/>
            <w:noProof/>
          </w:rPr>
          <w:fldChar w:fldCharType="end"/>
        </w:r>
      </w:ins>
    </w:p>
    <w:p w:rsidR="00D86A1F" w:rsidRDefault="00D86A1F">
      <w:pPr>
        <w:pStyle w:val="TOC2"/>
        <w:rPr>
          <w:ins w:id="185" w:author="Reedy Feggins (IBM)" w:date="2014-03-11T15:30:00Z"/>
          <w:rFonts w:asciiTheme="minorHAnsi" w:eastAsiaTheme="minorEastAsia" w:hAnsiTheme="minorHAnsi" w:cstheme="minorBidi"/>
          <w:b w:val="0"/>
          <w:noProof/>
          <w:sz w:val="22"/>
          <w:szCs w:val="22"/>
          <w:lang w:val="en-US"/>
        </w:rPr>
      </w:pPr>
      <w:ins w:id="186"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"_Toc382315174"</w:instrText>
        </w:r>
        <w:r w:rsidRPr="00F95B58">
          <w:rPr>
            <w:rStyle w:val="Hyperlink"/>
            <w:noProof/>
          </w:rPr>
          <w:instrText xml:space="preserve"> </w:instrText>
        </w:r>
        <w:r w:rsidRPr="00F95B58">
          <w:rPr>
            <w:rStyle w:val="Hyperlink"/>
            <w:noProof/>
          </w:rPr>
          <w:fldChar w:fldCharType="separate"/>
        </w:r>
        <w:r w:rsidRPr="00F95B58">
          <w:rPr>
            <w:rStyle w:val="Hyperlink"/>
            <w:noProof/>
          </w:rPr>
          <w:t>1.4.</w:t>
        </w:r>
        <w:r>
          <w:rPr>
            <w:rFonts w:asciiTheme="minorHAnsi" w:eastAsiaTheme="minorEastAsia" w:hAnsiTheme="minorHAnsi" w:cstheme="minorBidi"/>
            <w:b w:val="0"/>
            <w:noProof/>
            <w:sz w:val="22"/>
            <w:szCs w:val="22"/>
            <w:lang w:val="en-US"/>
          </w:rPr>
          <w:tab/>
        </w:r>
        <w:r w:rsidRPr="00F95B58">
          <w:rPr>
            <w:rStyle w:val="Hyperlink"/>
            <w:noProof/>
          </w:rPr>
          <w:t>Key Requirements</w:t>
        </w:r>
        <w:r>
          <w:rPr>
            <w:noProof/>
            <w:webHidden/>
          </w:rPr>
          <w:tab/>
        </w:r>
        <w:r>
          <w:rPr>
            <w:noProof/>
            <w:webHidden/>
          </w:rPr>
          <w:fldChar w:fldCharType="begin"/>
        </w:r>
        <w:r>
          <w:rPr>
            <w:noProof/>
            <w:webHidden/>
          </w:rPr>
          <w:instrText xml:space="preserve"> PAGEREF _Toc382315174 \h </w:instrText>
        </w:r>
      </w:ins>
      <w:r>
        <w:rPr>
          <w:noProof/>
          <w:webHidden/>
        </w:rPr>
      </w:r>
      <w:r>
        <w:rPr>
          <w:noProof/>
          <w:webHidden/>
        </w:rPr>
        <w:fldChar w:fldCharType="separate"/>
      </w:r>
      <w:ins w:id="187" w:author="Reedy Feggins (IBM)" w:date="2014-03-11T15:30:00Z">
        <w:r>
          <w:rPr>
            <w:noProof/>
            <w:webHidden/>
          </w:rPr>
          <w:t>4</w:t>
        </w:r>
        <w:r>
          <w:rPr>
            <w:noProof/>
            <w:webHidden/>
          </w:rPr>
          <w:fldChar w:fldCharType="end"/>
        </w:r>
        <w:r w:rsidRPr="00F95B58">
          <w:rPr>
            <w:rStyle w:val="Hyperlink"/>
            <w:noProof/>
          </w:rPr>
          <w:fldChar w:fldCharType="end"/>
        </w:r>
      </w:ins>
    </w:p>
    <w:p w:rsidR="00D86A1F" w:rsidRDefault="00D86A1F">
      <w:pPr>
        <w:pStyle w:val="TOC2"/>
        <w:rPr>
          <w:ins w:id="188" w:author="Reedy Feggins (IBM)" w:date="2014-03-11T15:30:00Z"/>
          <w:rFonts w:asciiTheme="minorHAnsi" w:eastAsiaTheme="minorEastAsia" w:hAnsiTheme="minorHAnsi" w:cstheme="minorBidi"/>
          <w:b w:val="0"/>
          <w:noProof/>
          <w:sz w:val="22"/>
          <w:szCs w:val="22"/>
          <w:lang w:val="en-US"/>
        </w:rPr>
      </w:pPr>
      <w:ins w:id="189"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"_Toc382315175"</w:instrText>
        </w:r>
        <w:r w:rsidRPr="00F95B58">
          <w:rPr>
            <w:rStyle w:val="Hyperlink"/>
            <w:noProof/>
          </w:rPr>
          <w:instrText xml:space="preserve"> </w:instrText>
        </w:r>
        <w:r w:rsidRPr="00F95B58">
          <w:rPr>
            <w:rStyle w:val="Hyperlink"/>
            <w:noProof/>
          </w:rPr>
          <w:fldChar w:fldCharType="separate"/>
        </w:r>
        <w:r w:rsidRPr="00F95B58">
          <w:rPr>
            <w:rStyle w:val="Hyperlink"/>
            <w:noProof/>
          </w:rPr>
          <w:t>1.5.</w:t>
        </w:r>
        <w:r>
          <w:rPr>
            <w:rFonts w:asciiTheme="minorHAnsi" w:eastAsiaTheme="minorEastAsia" w:hAnsiTheme="minorHAnsi" w:cstheme="minorBidi"/>
            <w:b w:val="0"/>
            <w:noProof/>
            <w:sz w:val="22"/>
            <w:szCs w:val="22"/>
            <w:lang w:val="en-US"/>
          </w:rPr>
          <w:tab/>
        </w:r>
        <w:r w:rsidRPr="00F95B58">
          <w:rPr>
            <w:rStyle w:val="Hyperlink"/>
            <w:noProof/>
          </w:rPr>
          <w:t>Procedural Responsibility</w:t>
        </w:r>
        <w:r>
          <w:rPr>
            <w:noProof/>
            <w:webHidden/>
          </w:rPr>
          <w:tab/>
        </w:r>
        <w:r>
          <w:rPr>
            <w:noProof/>
            <w:webHidden/>
          </w:rPr>
          <w:fldChar w:fldCharType="begin"/>
        </w:r>
        <w:r>
          <w:rPr>
            <w:noProof/>
            <w:webHidden/>
          </w:rPr>
          <w:instrText xml:space="preserve"> PAGEREF _Toc382315175 \h </w:instrText>
        </w:r>
      </w:ins>
      <w:r>
        <w:rPr>
          <w:noProof/>
          <w:webHidden/>
        </w:rPr>
      </w:r>
      <w:r>
        <w:rPr>
          <w:noProof/>
          <w:webHidden/>
        </w:rPr>
        <w:fldChar w:fldCharType="separate"/>
      </w:r>
      <w:ins w:id="190" w:author="Reedy Feggins (IBM)" w:date="2014-03-11T15:30:00Z">
        <w:r>
          <w:rPr>
            <w:noProof/>
            <w:webHidden/>
          </w:rPr>
          <w:t>4</w:t>
        </w:r>
        <w:r>
          <w:rPr>
            <w:noProof/>
            <w:webHidden/>
          </w:rPr>
          <w:fldChar w:fldCharType="end"/>
        </w:r>
        <w:r w:rsidRPr="00F95B58">
          <w:rPr>
            <w:rStyle w:val="Hyperlink"/>
            <w:noProof/>
          </w:rPr>
          <w:fldChar w:fldCharType="end"/>
        </w:r>
      </w:ins>
    </w:p>
    <w:p w:rsidR="00D86A1F" w:rsidRDefault="00D86A1F">
      <w:pPr>
        <w:pStyle w:val="TOC2"/>
        <w:rPr>
          <w:ins w:id="191" w:author="Reedy Feggins (IBM)" w:date="2014-03-11T15:30:00Z"/>
          <w:rFonts w:asciiTheme="minorHAnsi" w:eastAsiaTheme="minorEastAsia" w:hAnsiTheme="minorHAnsi" w:cstheme="minorBidi"/>
          <w:b w:val="0"/>
          <w:noProof/>
          <w:sz w:val="22"/>
          <w:szCs w:val="22"/>
          <w:lang w:val="en-US"/>
        </w:rPr>
      </w:pPr>
      <w:ins w:id="192"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"_Toc382315176"</w:instrText>
        </w:r>
        <w:r w:rsidRPr="00F95B58">
          <w:rPr>
            <w:rStyle w:val="Hyperlink"/>
            <w:noProof/>
          </w:rPr>
          <w:instrText xml:space="preserve"> </w:instrText>
        </w:r>
        <w:r w:rsidRPr="00F95B58">
          <w:rPr>
            <w:rStyle w:val="Hyperlink"/>
            <w:noProof/>
          </w:rPr>
          <w:fldChar w:fldCharType="separate"/>
        </w:r>
        <w:r w:rsidRPr="00F95B58">
          <w:rPr>
            <w:rStyle w:val="Hyperlink"/>
            <w:rFonts w:ascii="Times New Roman" w:hAnsi="Times New Roman"/>
            <w:noProof/>
            <w:lang w:val="en-US"/>
          </w:rPr>
          <w:t>1.6.</w:t>
        </w:r>
        <w:r>
          <w:rPr>
            <w:rFonts w:asciiTheme="minorHAnsi" w:eastAsiaTheme="minorEastAsia" w:hAnsiTheme="minorHAnsi" w:cstheme="minorBidi"/>
            <w:b w:val="0"/>
            <w:noProof/>
            <w:sz w:val="22"/>
            <w:szCs w:val="22"/>
            <w:lang w:val="en-US"/>
          </w:rPr>
          <w:tab/>
        </w:r>
        <w:r w:rsidRPr="00F95B58">
          <w:rPr>
            <w:rStyle w:val="Hyperlink"/>
            <w:noProof/>
          </w:rPr>
          <w:t>DAP Integration plugin – Plugin Operational Steps</w:t>
        </w:r>
        <w:r>
          <w:rPr>
            <w:noProof/>
            <w:webHidden/>
          </w:rPr>
          <w:tab/>
        </w:r>
        <w:r>
          <w:rPr>
            <w:noProof/>
            <w:webHidden/>
          </w:rPr>
          <w:fldChar w:fldCharType="begin"/>
        </w:r>
        <w:r>
          <w:rPr>
            <w:noProof/>
            <w:webHidden/>
          </w:rPr>
          <w:instrText xml:space="preserve"> PAGEREF _Toc382315176 \h </w:instrText>
        </w:r>
      </w:ins>
      <w:r>
        <w:rPr>
          <w:noProof/>
          <w:webHidden/>
        </w:rPr>
      </w:r>
      <w:r>
        <w:rPr>
          <w:noProof/>
          <w:webHidden/>
        </w:rPr>
        <w:fldChar w:fldCharType="separate"/>
      </w:r>
      <w:ins w:id="193" w:author="Reedy Feggins (IBM)" w:date="2014-03-11T15:30:00Z">
        <w:r>
          <w:rPr>
            <w:noProof/>
            <w:webHidden/>
          </w:rPr>
          <w:t>4</w:t>
        </w:r>
        <w:r>
          <w:rPr>
            <w:noProof/>
            <w:webHidden/>
          </w:rPr>
          <w:fldChar w:fldCharType="end"/>
        </w:r>
        <w:r w:rsidRPr="00F95B58">
          <w:rPr>
            <w:rStyle w:val="Hyperlink"/>
            <w:noProof/>
          </w:rPr>
          <w:fldChar w:fldCharType="end"/>
        </w:r>
      </w:ins>
    </w:p>
    <w:p w:rsidR="00D86A1F" w:rsidRDefault="00D86A1F">
      <w:pPr>
        <w:pStyle w:val="TOC1"/>
        <w:rPr>
          <w:ins w:id="194" w:author="Reedy Feggins (IBM)" w:date="2014-03-11T15:30:00Z"/>
          <w:rFonts w:asciiTheme="minorHAnsi" w:eastAsiaTheme="minorEastAsia" w:hAnsiTheme="minorHAnsi" w:cstheme="minorBidi"/>
          <w:b w:val="0"/>
          <w:caps w:val="0"/>
          <w:noProof/>
          <w:sz w:val="22"/>
          <w:szCs w:val="22"/>
          <w:lang w:val="en-US"/>
        </w:rPr>
      </w:pPr>
      <w:ins w:id="195"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"_Toc382315177"</w:instrText>
        </w:r>
        <w:r w:rsidRPr="00F95B58">
          <w:rPr>
            <w:rStyle w:val="Hyperlink"/>
            <w:noProof/>
          </w:rPr>
          <w:instrText xml:space="preserve"> </w:instrText>
        </w:r>
        <w:r w:rsidRPr="00F95B58">
          <w:rPr>
            <w:rStyle w:val="Hyperlink"/>
            <w:noProof/>
          </w:rPr>
          <w:fldChar w:fldCharType="separate"/>
        </w:r>
        <w:r w:rsidRPr="00F95B58">
          <w:rPr>
            <w:rStyle w:val="Hyperlink"/>
            <w:noProof/>
          </w:rPr>
          <w:t>2.</w:t>
        </w:r>
        <w:r>
          <w:rPr>
            <w:rFonts w:asciiTheme="minorHAnsi" w:eastAsiaTheme="minorEastAsia" w:hAnsiTheme="minorHAnsi" w:cstheme="minorBidi"/>
            <w:b w:val="0"/>
            <w:caps w:val="0"/>
            <w:noProof/>
            <w:sz w:val="22"/>
            <w:szCs w:val="22"/>
            <w:lang w:val="en-US"/>
          </w:rPr>
          <w:tab/>
        </w:r>
        <w:r w:rsidRPr="00F95B58">
          <w:rPr>
            <w:rStyle w:val="Hyperlink"/>
            <w:noProof/>
          </w:rPr>
          <w:t>UrbanCode Plugins Overview</w:t>
        </w:r>
        <w:r>
          <w:rPr>
            <w:noProof/>
            <w:webHidden/>
          </w:rPr>
          <w:tab/>
        </w:r>
        <w:r>
          <w:rPr>
            <w:noProof/>
            <w:webHidden/>
          </w:rPr>
          <w:fldChar w:fldCharType="begin"/>
        </w:r>
        <w:r>
          <w:rPr>
            <w:noProof/>
            <w:webHidden/>
          </w:rPr>
          <w:instrText xml:space="preserve"> PAGEREF _Toc382315177 \h </w:instrText>
        </w:r>
      </w:ins>
      <w:r>
        <w:rPr>
          <w:noProof/>
          <w:webHidden/>
        </w:rPr>
      </w:r>
      <w:r>
        <w:rPr>
          <w:noProof/>
          <w:webHidden/>
        </w:rPr>
        <w:fldChar w:fldCharType="separate"/>
      </w:r>
      <w:ins w:id="196" w:author="Reedy Feggins (IBM)" w:date="2014-03-11T15:30:00Z">
        <w:r>
          <w:rPr>
            <w:noProof/>
            <w:webHidden/>
          </w:rPr>
          <w:t>5</w:t>
        </w:r>
        <w:r>
          <w:rPr>
            <w:noProof/>
            <w:webHidden/>
          </w:rPr>
          <w:fldChar w:fldCharType="end"/>
        </w:r>
        <w:r w:rsidRPr="00F95B58">
          <w:rPr>
            <w:rStyle w:val="Hyperlink"/>
            <w:noProof/>
          </w:rPr>
          <w:fldChar w:fldCharType="end"/>
        </w:r>
      </w:ins>
    </w:p>
    <w:p w:rsidR="00D86A1F" w:rsidRDefault="00D86A1F">
      <w:pPr>
        <w:pStyle w:val="TOC1"/>
        <w:rPr>
          <w:ins w:id="197" w:author="Reedy Feggins (IBM)" w:date="2014-03-11T15:30:00Z"/>
          <w:rFonts w:asciiTheme="minorHAnsi" w:eastAsiaTheme="minorEastAsia" w:hAnsiTheme="minorHAnsi" w:cstheme="minorBidi"/>
          <w:b w:val="0"/>
          <w:caps w:val="0"/>
          <w:noProof/>
          <w:sz w:val="22"/>
          <w:szCs w:val="22"/>
          <w:lang w:val="en-US"/>
        </w:rPr>
      </w:pPr>
      <w:ins w:id="198"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"_Toc382315178"</w:instrText>
        </w:r>
        <w:r w:rsidRPr="00F95B58">
          <w:rPr>
            <w:rStyle w:val="Hyperlink"/>
            <w:noProof/>
          </w:rPr>
          <w:instrText xml:space="preserve"> </w:instrText>
        </w:r>
        <w:r w:rsidRPr="00F95B58">
          <w:rPr>
            <w:rStyle w:val="Hyperlink"/>
            <w:noProof/>
          </w:rPr>
          <w:fldChar w:fldCharType="separate"/>
        </w:r>
        <w:r w:rsidRPr="00F95B58">
          <w:rPr>
            <w:rStyle w:val="Hyperlink"/>
            <w:noProof/>
          </w:rPr>
          <w:t>3.</w:t>
        </w:r>
        <w:r>
          <w:rPr>
            <w:rFonts w:asciiTheme="minorHAnsi" w:eastAsiaTheme="minorEastAsia" w:hAnsiTheme="minorHAnsi" w:cstheme="minorBidi"/>
            <w:b w:val="0"/>
            <w:caps w:val="0"/>
            <w:noProof/>
            <w:sz w:val="22"/>
            <w:szCs w:val="22"/>
            <w:lang w:val="en-US"/>
          </w:rPr>
          <w:tab/>
        </w:r>
        <w:r w:rsidRPr="00F95B58">
          <w:rPr>
            <w:rStyle w:val="Hyperlink"/>
            <w:noProof/>
          </w:rPr>
          <w:t>DAP Integration Plugin - Use Cases</w:t>
        </w:r>
        <w:r>
          <w:rPr>
            <w:noProof/>
            <w:webHidden/>
          </w:rPr>
          <w:tab/>
        </w:r>
        <w:r>
          <w:rPr>
            <w:noProof/>
            <w:webHidden/>
          </w:rPr>
          <w:fldChar w:fldCharType="begin"/>
        </w:r>
        <w:r>
          <w:rPr>
            <w:noProof/>
            <w:webHidden/>
          </w:rPr>
          <w:instrText xml:space="preserve"> PAGEREF _Toc382315178 \h </w:instrText>
        </w:r>
      </w:ins>
      <w:r>
        <w:rPr>
          <w:noProof/>
          <w:webHidden/>
        </w:rPr>
      </w:r>
      <w:r>
        <w:rPr>
          <w:noProof/>
          <w:webHidden/>
        </w:rPr>
        <w:fldChar w:fldCharType="separate"/>
      </w:r>
      <w:ins w:id="199" w:author="Reedy Feggins (IBM)" w:date="2014-03-11T15:30:00Z">
        <w:r>
          <w:rPr>
            <w:noProof/>
            <w:webHidden/>
          </w:rPr>
          <w:t>6</w:t>
        </w:r>
        <w:r>
          <w:rPr>
            <w:noProof/>
            <w:webHidden/>
          </w:rPr>
          <w:fldChar w:fldCharType="end"/>
        </w:r>
        <w:r w:rsidRPr="00F95B58">
          <w:rPr>
            <w:rStyle w:val="Hyperlink"/>
            <w:noProof/>
          </w:rPr>
          <w:fldChar w:fldCharType="end"/>
        </w:r>
      </w:ins>
    </w:p>
    <w:p w:rsidR="00D86A1F" w:rsidRDefault="00D86A1F">
      <w:pPr>
        <w:pStyle w:val="TOC2"/>
        <w:rPr>
          <w:ins w:id="200" w:author="Reedy Feggins (IBM)" w:date="2014-03-11T15:30:00Z"/>
          <w:rFonts w:asciiTheme="minorHAnsi" w:eastAsiaTheme="minorEastAsia" w:hAnsiTheme="minorHAnsi" w:cstheme="minorBidi"/>
          <w:b w:val="0"/>
          <w:noProof/>
          <w:sz w:val="22"/>
          <w:szCs w:val="22"/>
          <w:lang w:val="en-US"/>
        </w:rPr>
      </w:pPr>
      <w:ins w:id="201"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"_Toc382315179"</w:instrText>
        </w:r>
        <w:r w:rsidRPr="00F95B58">
          <w:rPr>
            <w:rStyle w:val="Hyperlink"/>
            <w:noProof/>
          </w:rPr>
          <w:instrText xml:space="preserve"> </w:instrText>
        </w:r>
        <w:r w:rsidRPr="00F95B58">
          <w:rPr>
            <w:rStyle w:val="Hyperlink"/>
            <w:noProof/>
          </w:rPr>
          <w:fldChar w:fldCharType="separate"/>
        </w:r>
        <w:r w:rsidRPr="00F95B58">
          <w:rPr>
            <w:rStyle w:val="Hyperlink"/>
            <w:noProof/>
          </w:rPr>
          <w:t>3.1.</w:t>
        </w:r>
        <w:r>
          <w:rPr>
            <w:rFonts w:asciiTheme="minorHAnsi" w:eastAsiaTheme="minorEastAsia" w:hAnsiTheme="minorHAnsi" w:cstheme="minorBidi"/>
            <w:b w:val="0"/>
            <w:noProof/>
            <w:sz w:val="22"/>
            <w:szCs w:val="22"/>
            <w:lang w:val="en-US"/>
          </w:rPr>
          <w:tab/>
        </w:r>
        <w:r w:rsidRPr="00F95B58">
          <w:rPr>
            <w:rStyle w:val="Hyperlink"/>
            <w:noProof/>
          </w:rPr>
          <w:t>Use Case 1 - Web archive (WAR) file deployment</w:t>
        </w:r>
        <w:r>
          <w:rPr>
            <w:noProof/>
            <w:webHidden/>
          </w:rPr>
          <w:tab/>
        </w:r>
        <w:r>
          <w:rPr>
            <w:noProof/>
            <w:webHidden/>
          </w:rPr>
          <w:fldChar w:fldCharType="begin"/>
        </w:r>
        <w:r>
          <w:rPr>
            <w:noProof/>
            <w:webHidden/>
          </w:rPr>
          <w:instrText xml:space="preserve"> PAGEREF _Toc382315179 \h </w:instrText>
        </w:r>
      </w:ins>
      <w:r>
        <w:rPr>
          <w:noProof/>
          <w:webHidden/>
        </w:rPr>
      </w:r>
      <w:r>
        <w:rPr>
          <w:noProof/>
          <w:webHidden/>
        </w:rPr>
        <w:fldChar w:fldCharType="separate"/>
      </w:r>
      <w:ins w:id="202" w:author="Reedy Feggins (IBM)" w:date="2014-03-11T15:30:00Z">
        <w:r>
          <w:rPr>
            <w:noProof/>
            <w:webHidden/>
          </w:rPr>
          <w:t>6</w:t>
        </w:r>
        <w:r>
          <w:rPr>
            <w:noProof/>
            <w:webHidden/>
          </w:rPr>
          <w:fldChar w:fldCharType="end"/>
        </w:r>
        <w:r w:rsidRPr="00F95B58">
          <w:rPr>
            <w:rStyle w:val="Hyperlink"/>
            <w:noProof/>
          </w:rPr>
          <w:fldChar w:fldCharType="end"/>
        </w:r>
      </w:ins>
    </w:p>
    <w:p w:rsidR="00D86A1F" w:rsidRDefault="00D86A1F">
      <w:pPr>
        <w:pStyle w:val="TOC3"/>
        <w:rPr>
          <w:ins w:id="203" w:author="Reedy Feggins (IBM)" w:date="2014-03-11T15:30:00Z"/>
          <w:rFonts w:asciiTheme="minorHAnsi" w:eastAsiaTheme="minorEastAsia" w:hAnsiTheme="minorHAnsi" w:cstheme="minorBidi"/>
          <w:i w:val="0"/>
          <w:snapToGrid/>
          <w:sz w:val="22"/>
          <w:szCs w:val="22"/>
          <w:lang w:val="en-US"/>
        </w:rPr>
      </w:pPr>
      <w:ins w:id="204" w:author="Reedy Feggins (IBM)" w:date="2014-03-11T15:30:00Z">
        <w:r w:rsidRPr="00F95B58">
          <w:rPr>
            <w:rStyle w:val="Hyperlink"/>
          </w:rPr>
          <w:fldChar w:fldCharType="begin"/>
        </w:r>
        <w:r w:rsidRPr="00F95B58">
          <w:rPr>
            <w:rStyle w:val="Hyperlink"/>
          </w:rPr>
          <w:instrText xml:space="preserve"> </w:instrText>
        </w:r>
        <w:r>
          <w:instrText>HYPERLINK \l "_Toc382315180"</w:instrText>
        </w:r>
        <w:r w:rsidRPr="00F95B58">
          <w:rPr>
            <w:rStyle w:val="Hyperlink"/>
          </w:rPr>
          <w:instrText xml:space="preserve"> </w:instrText>
        </w:r>
        <w:r w:rsidRPr="00F95B58">
          <w:rPr>
            <w:rStyle w:val="Hyperlink"/>
          </w:rPr>
          <w:fldChar w:fldCharType="separate"/>
        </w:r>
        <w:r w:rsidRPr="00F95B58">
          <w:rPr>
            <w:rStyle w:val="Hyperlink"/>
          </w:rPr>
          <w:t>3.1.1.</w:t>
        </w:r>
        <w:r>
          <w:rPr>
            <w:rFonts w:asciiTheme="minorHAnsi" w:eastAsiaTheme="minorEastAsia" w:hAnsiTheme="minorHAnsi" w:cstheme="minorBidi"/>
            <w:i w:val="0"/>
            <w:snapToGrid/>
            <w:sz w:val="22"/>
            <w:szCs w:val="22"/>
            <w:lang w:val="en-US"/>
          </w:rPr>
          <w:tab/>
        </w:r>
        <w:r w:rsidRPr="00F95B58">
          <w:rPr>
            <w:rStyle w:val="Hyperlink"/>
          </w:rPr>
          <w:t>Application Properties</w:t>
        </w:r>
        <w:r>
          <w:rPr>
            <w:webHidden/>
          </w:rPr>
          <w:tab/>
        </w:r>
        <w:r>
          <w:rPr>
            <w:webHidden/>
          </w:rPr>
          <w:fldChar w:fldCharType="begin"/>
        </w:r>
        <w:r>
          <w:rPr>
            <w:webHidden/>
          </w:rPr>
          <w:instrText xml:space="preserve"> PAGEREF _Toc382315180 \h </w:instrText>
        </w:r>
      </w:ins>
      <w:r>
        <w:rPr>
          <w:webHidden/>
        </w:rPr>
      </w:r>
      <w:r>
        <w:rPr>
          <w:webHidden/>
        </w:rPr>
        <w:fldChar w:fldCharType="separate"/>
      </w:r>
      <w:ins w:id="205" w:author="Reedy Feggins (IBM)" w:date="2014-03-11T15:30:00Z">
        <w:r>
          <w:rPr>
            <w:webHidden/>
          </w:rPr>
          <w:t>6</w:t>
        </w:r>
        <w:r>
          <w:rPr>
            <w:webHidden/>
          </w:rPr>
          <w:fldChar w:fldCharType="end"/>
        </w:r>
        <w:r w:rsidRPr="00F95B58">
          <w:rPr>
            <w:rStyle w:val="Hyperlink"/>
          </w:rPr>
          <w:fldChar w:fldCharType="end"/>
        </w:r>
      </w:ins>
    </w:p>
    <w:p w:rsidR="00D86A1F" w:rsidRDefault="00D86A1F">
      <w:pPr>
        <w:pStyle w:val="TOC3"/>
        <w:rPr>
          <w:ins w:id="206" w:author="Reedy Feggins (IBM)" w:date="2014-03-11T15:30:00Z"/>
          <w:rFonts w:asciiTheme="minorHAnsi" w:eastAsiaTheme="minorEastAsia" w:hAnsiTheme="minorHAnsi" w:cstheme="minorBidi"/>
          <w:i w:val="0"/>
          <w:snapToGrid/>
          <w:sz w:val="22"/>
          <w:szCs w:val="22"/>
          <w:lang w:val="en-US"/>
        </w:rPr>
      </w:pPr>
      <w:ins w:id="207" w:author="Reedy Feggins (IBM)" w:date="2014-03-11T15:30:00Z">
        <w:r w:rsidRPr="00F95B58">
          <w:rPr>
            <w:rStyle w:val="Hyperlink"/>
          </w:rPr>
          <w:fldChar w:fldCharType="begin"/>
        </w:r>
        <w:r w:rsidRPr="00F95B58">
          <w:rPr>
            <w:rStyle w:val="Hyperlink"/>
          </w:rPr>
          <w:instrText xml:space="preserve"> </w:instrText>
        </w:r>
        <w:r>
          <w:instrText>HYPERLINK \l "_Toc382315182"</w:instrText>
        </w:r>
        <w:r w:rsidRPr="00F95B58">
          <w:rPr>
            <w:rStyle w:val="Hyperlink"/>
          </w:rPr>
          <w:instrText xml:space="preserve"> </w:instrText>
        </w:r>
        <w:r w:rsidRPr="00F95B58">
          <w:rPr>
            <w:rStyle w:val="Hyperlink"/>
          </w:rPr>
          <w:fldChar w:fldCharType="separate"/>
        </w:r>
        <w:r w:rsidRPr="00F95B58">
          <w:rPr>
            <w:rStyle w:val="Hyperlink"/>
          </w:rPr>
          <w:t>3.1.2.</w:t>
        </w:r>
        <w:r>
          <w:rPr>
            <w:rFonts w:asciiTheme="minorHAnsi" w:eastAsiaTheme="minorEastAsia" w:hAnsiTheme="minorHAnsi" w:cstheme="minorBidi"/>
            <w:i w:val="0"/>
            <w:snapToGrid/>
            <w:sz w:val="22"/>
            <w:szCs w:val="22"/>
            <w:lang w:val="en-US"/>
          </w:rPr>
          <w:tab/>
        </w:r>
        <w:r w:rsidRPr="00F95B58">
          <w:rPr>
            <w:rStyle w:val="Hyperlink"/>
          </w:rPr>
          <w:t>Resource Properties:</w:t>
        </w:r>
        <w:r>
          <w:rPr>
            <w:webHidden/>
          </w:rPr>
          <w:tab/>
        </w:r>
        <w:r>
          <w:rPr>
            <w:webHidden/>
          </w:rPr>
          <w:fldChar w:fldCharType="begin"/>
        </w:r>
        <w:r>
          <w:rPr>
            <w:webHidden/>
          </w:rPr>
          <w:instrText xml:space="preserve"> PAGEREF _Toc382315182 \h </w:instrText>
        </w:r>
      </w:ins>
      <w:r>
        <w:rPr>
          <w:webHidden/>
        </w:rPr>
      </w:r>
      <w:r>
        <w:rPr>
          <w:webHidden/>
        </w:rPr>
        <w:fldChar w:fldCharType="separate"/>
      </w:r>
      <w:ins w:id="208" w:author="Reedy Feggins (IBM)" w:date="2014-03-11T15:30:00Z">
        <w:r>
          <w:rPr>
            <w:webHidden/>
          </w:rPr>
          <w:t>6</w:t>
        </w:r>
        <w:r>
          <w:rPr>
            <w:webHidden/>
          </w:rPr>
          <w:fldChar w:fldCharType="end"/>
        </w:r>
        <w:r w:rsidRPr="00F95B58">
          <w:rPr>
            <w:rStyle w:val="Hyperlink"/>
          </w:rPr>
          <w:fldChar w:fldCharType="end"/>
        </w:r>
      </w:ins>
    </w:p>
    <w:p w:rsidR="00D86A1F" w:rsidRDefault="00D86A1F">
      <w:pPr>
        <w:pStyle w:val="TOC3"/>
        <w:rPr>
          <w:ins w:id="209" w:author="Reedy Feggins (IBM)" w:date="2014-03-11T15:30:00Z"/>
          <w:rFonts w:asciiTheme="minorHAnsi" w:eastAsiaTheme="minorEastAsia" w:hAnsiTheme="minorHAnsi" w:cstheme="minorBidi"/>
          <w:i w:val="0"/>
          <w:snapToGrid/>
          <w:sz w:val="22"/>
          <w:szCs w:val="22"/>
          <w:lang w:val="en-US"/>
        </w:rPr>
      </w:pPr>
      <w:ins w:id="210" w:author="Reedy Feggins (IBM)" w:date="2014-03-11T15:30:00Z">
        <w:r w:rsidRPr="00F95B58">
          <w:rPr>
            <w:rStyle w:val="Hyperlink"/>
          </w:rPr>
          <w:fldChar w:fldCharType="begin"/>
        </w:r>
        <w:r w:rsidRPr="00F95B58">
          <w:rPr>
            <w:rStyle w:val="Hyperlink"/>
          </w:rPr>
          <w:instrText xml:space="preserve"> </w:instrText>
        </w:r>
        <w:r>
          <w:instrText>HYPERLINK \l "_Toc382315183"</w:instrText>
        </w:r>
        <w:r w:rsidRPr="00F95B58">
          <w:rPr>
            <w:rStyle w:val="Hyperlink"/>
          </w:rPr>
          <w:instrText xml:space="preserve"> </w:instrText>
        </w:r>
        <w:r w:rsidRPr="00F95B58">
          <w:rPr>
            <w:rStyle w:val="Hyperlink"/>
          </w:rPr>
          <w:fldChar w:fldCharType="separate"/>
        </w:r>
        <w:r w:rsidRPr="00F95B58">
          <w:rPr>
            <w:rStyle w:val="Hyperlink"/>
          </w:rPr>
          <w:t>3.1.3.</w:t>
        </w:r>
        <w:r>
          <w:rPr>
            <w:rFonts w:asciiTheme="minorHAnsi" w:eastAsiaTheme="minorEastAsia" w:hAnsiTheme="minorHAnsi" w:cstheme="minorBidi"/>
            <w:i w:val="0"/>
            <w:snapToGrid/>
            <w:sz w:val="22"/>
            <w:szCs w:val="22"/>
            <w:lang w:val="en-US"/>
          </w:rPr>
          <w:tab/>
        </w:r>
        <w:r w:rsidRPr="00F95B58">
          <w:rPr>
            <w:rStyle w:val="Hyperlink"/>
          </w:rPr>
          <w:t>Recommended Environment Property</w:t>
        </w:r>
        <w:r>
          <w:rPr>
            <w:webHidden/>
          </w:rPr>
          <w:tab/>
        </w:r>
        <w:r>
          <w:rPr>
            <w:webHidden/>
          </w:rPr>
          <w:fldChar w:fldCharType="begin"/>
        </w:r>
        <w:r>
          <w:rPr>
            <w:webHidden/>
          </w:rPr>
          <w:instrText xml:space="preserve"> PAGEREF _Toc382315183 \h </w:instrText>
        </w:r>
      </w:ins>
      <w:r>
        <w:rPr>
          <w:webHidden/>
        </w:rPr>
      </w:r>
      <w:r>
        <w:rPr>
          <w:webHidden/>
        </w:rPr>
        <w:fldChar w:fldCharType="separate"/>
      </w:r>
      <w:ins w:id="211" w:author="Reedy Feggins (IBM)" w:date="2014-03-11T15:30:00Z">
        <w:r>
          <w:rPr>
            <w:webHidden/>
          </w:rPr>
          <w:t>6</w:t>
        </w:r>
        <w:r>
          <w:rPr>
            <w:webHidden/>
          </w:rPr>
          <w:fldChar w:fldCharType="end"/>
        </w:r>
        <w:r w:rsidRPr="00F95B58">
          <w:rPr>
            <w:rStyle w:val="Hyperlink"/>
          </w:rPr>
          <w:fldChar w:fldCharType="end"/>
        </w:r>
      </w:ins>
    </w:p>
    <w:p w:rsidR="00D86A1F" w:rsidRDefault="00D86A1F">
      <w:pPr>
        <w:pStyle w:val="TOC2"/>
        <w:rPr>
          <w:ins w:id="212" w:author="Reedy Feggins (IBM)" w:date="2014-03-11T15:30:00Z"/>
          <w:rFonts w:asciiTheme="minorHAnsi" w:eastAsiaTheme="minorEastAsia" w:hAnsiTheme="minorHAnsi" w:cstheme="minorBidi"/>
          <w:b w:val="0"/>
          <w:noProof/>
          <w:sz w:val="22"/>
          <w:szCs w:val="22"/>
          <w:lang w:val="en-US"/>
        </w:rPr>
      </w:pPr>
      <w:ins w:id="213"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"_Toc382315184"</w:instrText>
        </w:r>
        <w:r w:rsidRPr="00F95B58">
          <w:rPr>
            <w:rStyle w:val="Hyperlink"/>
            <w:noProof/>
          </w:rPr>
          <w:instrText xml:space="preserve"> </w:instrText>
        </w:r>
        <w:r w:rsidRPr="00F95B58">
          <w:rPr>
            <w:rStyle w:val="Hyperlink"/>
            <w:noProof/>
          </w:rPr>
          <w:fldChar w:fldCharType="separate"/>
        </w:r>
        <w:r w:rsidRPr="00F95B58">
          <w:rPr>
            <w:rStyle w:val="Hyperlink"/>
            <w:noProof/>
          </w:rPr>
          <w:t>3.2.</w:t>
        </w:r>
        <w:r>
          <w:rPr>
            <w:rFonts w:asciiTheme="minorHAnsi" w:eastAsiaTheme="minorEastAsia" w:hAnsiTheme="minorHAnsi" w:cstheme="minorBidi"/>
            <w:b w:val="0"/>
            <w:noProof/>
            <w:sz w:val="22"/>
            <w:szCs w:val="22"/>
            <w:lang w:val="en-US"/>
          </w:rPr>
          <w:tab/>
        </w:r>
        <w:r w:rsidRPr="00F95B58">
          <w:rPr>
            <w:rStyle w:val="Hyperlink"/>
            <w:noProof/>
          </w:rPr>
          <w:t>Use Case 2 - Enterprise archive (EAR) file deployment</w:t>
        </w:r>
        <w:r>
          <w:rPr>
            <w:noProof/>
            <w:webHidden/>
          </w:rPr>
          <w:tab/>
        </w:r>
        <w:r>
          <w:rPr>
            <w:noProof/>
            <w:webHidden/>
          </w:rPr>
          <w:fldChar w:fldCharType="begin"/>
        </w:r>
        <w:r>
          <w:rPr>
            <w:noProof/>
            <w:webHidden/>
          </w:rPr>
          <w:instrText xml:space="preserve"> PAGEREF _Toc382315184 \h </w:instrText>
        </w:r>
      </w:ins>
      <w:r>
        <w:rPr>
          <w:noProof/>
          <w:webHidden/>
        </w:rPr>
      </w:r>
      <w:r>
        <w:rPr>
          <w:noProof/>
          <w:webHidden/>
        </w:rPr>
        <w:fldChar w:fldCharType="separate"/>
      </w:r>
      <w:ins w:id="214" w:author="Reedy Feggins (IBM)" w:date="2014-03-11T15:30:00Z">
        <w:r>
          <w:rPr>
            <w:noProof/>
            <w:webHidden/>
          </w:rPr>
          <w:t>7</w:t>
        </w:r>
        <w:r>
          <w:rPr>
            <w:noProof/>
            <w:webHidden/>
          </w:rPr>
          <w:fldChar w:fldCharType="end"/>
        </w:r>
        <w:r w:rsidRPr="00F95B58">
          <w:rPr>
            <w:rStyle w:val="Hyperlink"/>
            <w:noProof/>
          </w:rPr>
          <w:fldChar w:fldCharType="end"/>
        </w:r>
      </w:ins>
    </w:p>
    <w:p w:rsidR="00D86A1F" w:rsidRDefault="00D86A1F">
      <w:pPr>
        <w:pStyle w:val="TOC3"/>
        <w:rPr>
          <w:ins w:id="215" w:author="Reedy Feggins (IBM)" w:date="2014-03-11T15:30:00Z"/>
          <w:rFonts w:asciiTheme="minorHAnsi" w:eastAsiaTheme="minorEastAsia" w:hAnsiTheme="minorHAnsi" w:cstheme="minorBidi"/>
          <w:i w:val="0"/>
          <w:snapToGrid/>
          <w:sz w:val="22"/>
          <w:szCs w:val="22"/>
          <w:lang w:val="en-US"/>
        </w:rPr>
      </w:pPr>
      <w:ins w:id="216" w:author="Reedy Feggins (IBM)" w:date="2014-03-11T15:30:00Z">
        <w:r w:rsidRPr="00F95B58">
          <w:rPr>
            <w:rStyle w:val="Hyperlink"/>
          </w:rPr>
          <w:fldChar w:fldCharType="begin"/>
        </w:r>
        <w:r w:rsidRPr="00F95B58">
          <w:rPr>
            <w:rStyle w:val="Hyperlink"/>
          </w:rPr>
          <w:instrText xml:space="preserve"> </w:instrText>
        </w:r>
        <w:r>
          <w:instrText>HYPERLINK \l "_Toc382315185"</w:instrText>
        </w:r>
        <w:r w:rsidRPr="00F95B58">
          <w:rPr>
            <w:rStyle w:val="Hyperlink"/>
          </w:rPr>
          <w:instrText xml:space="preserve"> </w:instrText>
        </w:r>
        <w:r w:rsidRPr="00F95B58">
          <w:rPr>
            <w:rStyle w:val="Hyperlink"/>
          </w:rPr>
          <w:fldChar w:fldCharType="separate"/>
        </w:r>
        <w:r w:rsidRPr="00F95B58">
          <w:rPr>
            <w:rStyle w:val="Hyperlink"/>
          </w:rPr>
          <w:t>3.2.1.</w:t>
        </w:r>
        <w:r>
          <w:rPr>
            <w:rFonts w:asciiTheme="minorHAnsi" w:eastAsiaTheme="minorEastAsia" w:hAnsiTheme="minorHAnsi" w:cstheme="minorBidi"/>
            <w:i w:val="0"/>
            <w:snapToGrid/>
            <w:sz w:val="22"/>
            <w:szCs w:val="22"/>
            <w:lang w:val="en-US"/>
          </w:rPr>
          <w:tab/>
        </w:r>
        <w:r w:rsidRPr="00F95B58">
          <w:rPr>
            <w:rStyle w:val="Hyperlink"/>
          </w:rPr>
          <w:t>Required Application Properties</w:t>
        </w:r>
        <w:r>
          <w:rPr>
            <w:webHidden/>
          </w:rPr>
          <w:tab/>
        </w:r>
        <w:r>
          <w:rPr>
            <w:webHidden/>
          </w:rPr>
          <w:fldChar w:fldCharType="begin"/>
        </w:r>
        <w:r>
          <w:rPr>
            <w:webHidden/>
          </w:rPr>
          <w:instrText xml:space="preserve"> PAGEREF _Toc382315185 \h </w:instrText>
        </w:r>
      </w:ins>
      <w:r>
        <w:rPr>
          <w:webHidden/>
        </w:rPr>
      </w:r>
      <w:r>
        <w:rPr>
          <w:webHidden/>
        </w:rPr>
        <w:fldChar w:fldCharType="separate"/>
      </w:r>
      <w:ins w:id="217" w:author="Reedy Feggins (IBM)" w:date="2014-03-11T15:30:00Z">
        <w:r>
          <w:rPr>
            <w:webHidden/>
          </w:rPr>
          <w:t>7</w:t>
        </w:r>
        <w:r>
          <w:rPr>
            <w:webHidden/>
          </w:rPr>
          <w:fldChar w:fldCharType="end"/>
        </w:r>
        <w:r w:rsidRPr="00F95B58">
          <w:rPr>
            <w:rStyle w:val="Hyperlink"/>
          </w:rPr>
          <w:fldChar w:fldCharType="end"/>
        </w:r>
      </w:ins>
    </w:p>
    <w:p w:rsidR="00D86A1F" w:rsidRDefault="00D86A1F">
      <w:pPr>
        <w:pStyle w:val="TOC3"/>
        <w:rPr>
          <w:ins w:id="218" w:author="Reedy Feggins (IBM)" w:date="2014-03-11T15:30:00Z"/>
          <w:rFonts w:asciiTheme="minorHAnsi" w:eastAsiaTheme="minorEastAsia" w:hAnsiTheme="minorHAnsi" w:cstheme="minorBidi"/>
          <w:i w:val="0"/>
          <w:snapToGrid/>
          <w:sz w:val="22"/>
          <w:szCs w:val="22"/>
          <w:lang w:val="en-US"/>
        </w:rPr>
      </w:pPr>
      <w:ins w:id="219" w:author="Reedy Feggins (IBM)" w:date="2014-03-11T15:30:00Z">
        <w:r w:rsidRPr="00F95B58">
          <w:rPr>
            <w:rStyle w:val="Hyperlink"/>
          </w:rPr>
          <w:fldChar w:fldCharType="begin"/>
        </w:r>
        <w:r w:rsidRPr="00F95B58">
          <w:rPr>
            <w:rStyle w:val="Hyperlink"/>
          </w:rPr>
          <w:instrText xml:space="preserve"> </w:instrText>
        </w:r>
        <w:r>
          <w:instrText>HYPERLINK \l "_Toc382315187"</w:instrText>
        </w:r>
        <w:r w:rsidRPr="00F95B58">
          <w:rPr>
            <w:rStyle w:val="Hyperlink"/>
          </w:rPr>
          <w:instrText xml:space="preserve"> </w:instrText>
        </w:r>
        <w:r w:rsidRPr="00F95B58">
          <w:rPr>
            <w:rStyle w:val="Hyperlink"/>
          </w:rPr>
          <w:fldChar w:fldCharType="separate"/>
        </w:r>
        <w:r w:rsidRPr="00F95B58">
          <w:rPr>
            <w:rStyle w:val="Hyperlink"/>
          </w:rPr>
          <w:t>3.2.2.</w:t>
        </w:r>
        <w:r>
          <w:rPr>
            <w:rFonts w:asciiTheme="minorHAnsi" w:eastAsiaTheme="minorEastAsia" w:hAnsiTheme="minorHAnsi" w:cstheme="minorBidi"/>
            <w:i w:val="0"/>
            <w:snapToGrid/>
            <w:sz w:val="22"/>
            <w:szCs w:val="22"/>
            <w:lang w:val="en-US"/>
          </w:rPr>
          <w:tab/>
        </w:r>
        <w:r w:rsidRPr="00F95B58">
          <w:rPr>
            <w:rStyle w:val="Hyperlink"/>
          </w:rPr>
          <w:t>Resource Properties:</w:t>
        </w:r>
        <w:r>
          <w:rPr>
            <w:webHidden/>
          </w:rPr>
          <w:tab/>
        </w:r>
        <w:r>
          <w:rPr>
            <w:webHidden/>
          </w:rPr>
          <w:fldChar w:fldCharType="begin"/>
        </w:r>
        <w:r>
          <w:rPr>
            <w:webHidden/>
          </w:rPr>
          <w:instrText xml:space="preserve"> PAGEREF _Toc382315187 \h </w:instrText>
        </w:r>
      </w:ins>
      <w:r>
        <w:rPr>
          <w:webHidden/>
        </w:rPr>
      </w:r>
      <w:r>
        <w:rPr>
          <w:webHidden/>
        </w:rPr>
        <w:fldChar w:fldCharType="separate"/>
      </w:r>
      <w:ins w:id="220" w:author="Reedy Feggins (IBM)" w:date="2014-03-11T15:30:00Z">
        <w:r>
          <w:rPr>
            <w:webHidden/>
          </w:rPr>
          <w:t>7</w:t>
        </w:r>
        <w:r>
          <w:rPr>
            <w:webHidden/>
          </w:rPr>
          <w:fldChar w:fldCharType="end"/>
        </w:r>
        <w:r w:rsidRPr="00F95B58">
          <w:rPr>
            <w:rStyle w:val="Hyperlink"/>
          </w:rPr>
          <w:fldChar w:fldCharType="end"/>
        </w:r>
      </w:ins>
    </w:p>
    <w:p w:rsidR="00D86A1F" w:rsidRDefault="00D86A1F">
      <w:pPr>
        <w:pStyle w:val="TOC3"/>
        <w:rPr>
          <w:ins w:id="221" w:author="Reedy Feggins (IBM)" w:date="2014-03-11T15:30:00Z"/>
          <w:rFonts w:asciiTheme="minorHAnsi" w:eastAsiaTheme="minorEastAsia" w:hAnsiTheme="minorHAnsi" w:cstheme="minorBidi"/>
          <w:i w:val="0"/>
          <w:snapToGrid/>
          <w:sz w:val="22"/>
          <w:szCs w:val="22"/>
          <w:lang w:val="en-US"/>
        </w:rPr>
      </w:pPr>
      <w:ins w:id="222" w:author="Reedy Feggins (IBM)" w:date="2014-03-11T15:30:00Z">
        <w:r w:rsidRPr="00F95B58">
          <w:rPr>
            <w:rStyle w:val="Hyperlink"/>
          </w:rPr>
          <w:fldChar w:fldCharType="begin"/>
        </w:r>
        <w:r w:rsidRPr="00F95B58">
          <w:rPr>
            <w:rStyle w:val="Hyperlink"/>
          </w:rPr>
          <w:instrText xml:space="preserve"> </w:instrText>
        </w:r>
        <w:r>
          <w:instrText>HYPERLINK \l "_Toc382315188"</w:instrText>
        </w:r>
        <w:r w:rsidRPr="00F95B58">
          <w:rPr>
            <w:rStyle w:val="Hyperlink"/>
          </w:rPr>
          <w:instrText xml:space="preserve"> </w:instrText>
        </w:r>
        <w:r w:rsidRPr="00F95B58">
          <w:rPr>
            <w:rStyle w:val="Hyperlink"/>
          </w:rPr>
          <w:fldChar w:fldCharType="separate"/>
        </w:r>
        <w:r w:rsidRPr="00F95B58">
          <w:rPr>
            <w:rStyle w:val="Hyperlink"/>
          </w:rPr>
          <w:t>3.2.3.</w:t>
        </w:r>
        <w:r>
          <w:rPr>
            <w:rFonts w:asciiTheme="minorHAnsi" w:eastAsiaTheme="minorEastAsia" w:hAnsiTheme="minorHAnsi" w:cstheme="minorBidi"/>
            <w:i w:val="0"/>
            <w:snapToGrid/>
            <w:sz w:val="22"/>
            <w:szCs w:val="22"/>
            <w:lang w:val="en-US"/>
          </w:rPr>
          <w:tab/>
        </w:r>
        <w:r w:rsidRPr="00F95B58">
          <w:rPr>
            <w:rStyle w:val="Hyperlink"/>
          </w:rPr>
          <w:t>Environment Property</w:t>
        </w:r>
        <w:r>
          <w:rPr>
            <w:webHidden/>
          </w:rPr>
          <w:tab/>
        </w:r>
        <w:r>
          <w:rPr>
            <w:webHidden/>
          </w:rPr>
          <w:fldChar w:fldCharType="begin"/>
        </w:r>
        <w:r>
          <w:rPr>
            <w:webHidden/>
          </w:rPr>
          <w:instrText xml:space="preserve"> PAGEREF _Toc382315188 \h </w:instrText>
        </w:r>
      </w:ins>
      <w:r>
        <w:rPr>
          <w:webHidden/>
        </w:rPr>
      </w:r>
      <w:r>
        <w:rPr>
          <w:webHidden/>
        </w:rPr>
        <w:fldChar w:fldCharType="separate"/>
      </w:r>
      <w:ins w:id="223" w:author="Reedy Feggins (IBM)" w:date="2014-03-11T15:30:00Z">
        <w:r>
          <w:rPr>
            <w:webHidden/>
          </w:rPr>
          <w:t>7</w:t>
        </w:r>
        <w:r>
          <w:rPr>
            <w:webHidden/>
          </w:rPr>
          <w:fldChar w:fldCharType="end"/>
        </w:r>
        <w:r w:rsidRPr="00F95B58">
          <w:rPr>
            <w:rStyle w:val="Hyperlink"/>
          </w:rPr>
          <w:fldChar w:fldCharType="end"/>
        </w:r>
      </w:ins>
    </w:p>
    <w:p w:rsidR="00D86A1F" w:rsidRDefault="00D86A1F">
      <w:pPr>
        <w:pStyle w:val="TOC2"/>
        <w:rPr>
          <w:ins w:id="224" w:author="Reedy Feggins (IBM)" w:date="2014-03-11T15:30:00Z"/>
          <w:rFonts w:asciiTheme="minorHAnsi" w:eastAsiaTheme="minorEastAsia" w:hAnsiTheme="minorHAnsi" w:cstheme="minorBidi"/>
          <w:b w:val="0"/>
          <w:noProof/>
          <w:sz w:val="22"/>
          <w:szCs w:val="22"/>
          <w:lang w:val="en-US"/>
        </w:rPr>
      </w:pPr>
      <w:ins w:id="225"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"_Toc382315189"</w:instrText>
        </w:r>
        <w:r w:rsidRPr="00F95B58">
          <w:rPr>
            <w:rStyle w:val="Hyperlink"/>
            <w:noProof/>
          </w:rPr>
          <w:instrText xml:space="preserve"> </w:instrText>
        </w:r>
        <w:r w:rsidRPr="00F95B58">
          <w:rPr>
            <w:rStyle w:val="Hyperlink"/>
            <w:noProof/>
          </w:rPr>
          <w:fldChar w:fldCharType="separate"/>
        </w:r>
        <w:r w:rsidRPr="00F95B58">
          <w:rPr>
            <w:rStyle w:val="Hyperlink"/>
            <w:noProof/>
          </w:rPr>
          <w:t>3.3.</w:t>
        </w:r>
        <w:r>
          <w:rPr>
            <w:rFonts w:asciiTheme="minorHAnsi" w:eastAsiaTheme="minorEastAsia" w:hAnsiTheme="minorHAnsi" w:cstheme="minorBidi"/>
            <w:b w:val="0"/>
            <w:noProof/>
            <w:sz w:val="22"/>
            <w:szCs w:val="22"/>
            <w:lang w:val="en-US"/>
          </w:rPr>
          <w:tab/>
        </w:r>
        <w:r w:rsidRPr="00F95B58">
          <w:rPr>
            <w:rStyle w:val="Hyperlink"/>
            <w:noProof/>
          </w:rPr>
          <w:t>Use Case 3 - Standard Java Archive (JAR) file deployment</w:t>
        </w:r>
        <w:r>
          <w:rPr>
            <w:noProof/>
            <w:webHidden/>
          </w:rPr>
          <w:tab/>
        </w:r>
        <w:r>
          <w:rPr>
            <w:noProof/>
            <w:webHidden/>
          </w:rPr>
          <w:fldChar w:fldCharType="begin"/>
        </w:r>
        <w:r>
          <w:rPr>
            <w:noProof/>
            <w:webHidden/>
          </w:rPr>
          <w:instrText xml:space="preserve"> PAGEREF _Toc382315189 \h </w:instrText>
        </w:r>
      </w:ins>
      <w:r>
        <w:rPr>
          <w:noProof/>
          <w:webHidden/>
        </w:rPr>
      </w:r>
      <w:r>
        <w:rPr>
          <w:noProof/>
          <w:webHidden/>
        </w:rPr>
        <w:fldChar w:fldCharType="separate"/>
      </w:r>
      <w:ins w:id="226" w:author="Reedy Feggins (IBM)" w:date="2014-03-11T15:30:00Z">
        <w:r>
          <w:rPr>
            <w:noProof/>
            <w:webHidden/>
          </w:rPr>
          <w:t>7</w:t>
        </w:r>
        <w:r>
          <w:rPr>
            <w:noProof/>
            <w:webHidden/>
          </w:rPr>
          <w:fldChar w:fldCharType="end"/>
        </w:r>
        <w:r w:rsidRPr="00F95B58">
          <w:rPr>
            <w:rStyle w:val="Hyperlink"/>
            <w:noProof/>
          </w:rPr>
          <w:fldChar w:fldCharType="end"/>
        </w:r>
      </w:ins>
    </w:p>
    <w:p w:rsidR="00D86A1F" w:rsidRDefault="00D86A1F">
      <w:pPr>
        <w:pStyle w:val="TOC3"/>
        <w:rPr>
          <w:ins w:id="227" w:author="Reedy Feggins (IBM)" w:date="2014-03-11T15:30:00Z"/>
          <w:rFonts w:asciiTheme="minorHAnsi" w:eastAsiaTheme="minorEastAsia" w:hAnsiTheme="minorHAnsi" w:cstheme="minorBidi"/>
          <w:i w:val="0"/>
          <w:snapToGrid/>
          <w:sz w:val="22"/>
          <w:szCs w:val="22"/>
          <w:lang w:val="en-US"/>
        </w:rPr>
      </w:pPr>
      <w:ins w:id="228" w:author="Reedy Feggins (IBM)" w:date="2014-03-11T15:30:00Z">
        <w:r w:rsidRPr="00F95B58">
          <w:rPr>
            <w:rStyle w:val="Hyperlink"/>
          </w:rPr>
          <w:fldChar w:fldCharType="begin"/>
        </w:r>
        <w:r w:rsidRPr="00F95B58">
          <w:rPr>
            <w:rStyle w:val="Hyperlink"/>
          </w:rPr>
          <w:instrText xml:space="preserve"> </w:instrText>
        </w:r>
        <w:r>
          <w:instrText>HYPERLINK \l "_Toc382315190"</w:instrText>
        </w:r>
        <w:r w:rsidRPr="00F95B58">
          <w:rPr>
            <w:rStyle w:val="Hyperlink"/>
          </w:rPr>
          <w:instrText xml:space="preserve"> </w:instrText>
        </w:r>
        <w:r w:rsidRPr="00F95B58">
          <w:rPr>
            <w:rStyle w:val="Hyperlink"/>
          </w:rPr>
          <w:fldChar w:fldCharType="separate"/>
        </w:r>
        <w:r w:rsidRPr="00F95B58">
          <w:rPr>
            <w:rStyle w:val="Hyperlink"/>
          </w:rPr>
          <w:t>3.3.1.</w:t>
        </w:r>
        <w:r>
          <w:rPr>
            <w:rFonts w:asciiTheme="minorHAnsi" w:eastAsiaTheme="minorEastAsia" w:hAnsiTheme="minorHAnsi" w:cstheme="minorBidi"/>
            <w:i w:val="0"/>
            <w:snapToGrid/>
            <w:sz w:val="22"/>
            <w:szCs w:val="22"/>
            <w:lang w:val="en-US"/>
          </w:rPr>
          <w:tab/>
        </w:r>
        <w:r w:rsidRPr="00F95B58">
          <w:rPr>
            <w:rStyle w:val="Hyperlink"/>
          </w:rPr>
          <w:t>Application Property:</w:t>
        </w:r>
        <w:r>
          <w:rPr>
            <w:webHidden/>
          </w:rPr>
          <w:tab/>
        </w:r>
        <w:r>
          <w:rPr>
            <w:webHidden/>
          </w:rPr>
          <w:fldChar w:fldCharType="begin"/>
        </w:r>
        <w:r>
          <w:rPr>
            <w:webHidden/>
          </w:rPr>
          <w:instrText xml:space="preserve"> PAGEREF _Toc382315190 \h </w:instrText>
        </w:r>
      </w:ins>
      <w:r>
        <w:rPr>
          <w:webHidden/>
        </w:rPr>
      </w:r>
      <w:r>
        <w:rPr>
          <w:webHidden/>
        </w:rPr>
        <w:fldChar w:fldCharType="separate"/>
      </w:r>
      <w:ins w:id="229" w:author="Reedy Feggins (IBM)" w:date="2014-03-11T15:30:00Z">
        <w:r>
          <w:rPr>
            <w:webHidden/>
          </w:rPr>
          <w:t>7</w:t>
        </w:r>
        <w:r>
          <w:rPr>
            <w:webHidden/>
          </w:rPr>
          <w:fldChar w:fldCharType="end"/>
        </w:r>
        <w:r w:rsidRPr="00F95B58">
          <w:rPr>
            <w:rStyle w:val="Hyperlink"/>
          </w:rPr>
          <w:fldChar w:fldCharType="end"/>
        </w:r>
      </w:ins>
    </w:p>
    <w:p w:rsidR="00D86A1F" w:rsidRDefault="00D86A1F">
      <w:pPr>
        <w:pStyle w:val="TOC3"/>
        <w:rPr>
          <w:ins w:id="230" w:author="Reedy Feggins (IBM)" w:date="2014-03-11T15:30:00Z"/>
          <w:rFonts w:asciiTheme="minorHAnsi" w:eastAsiaTheme="minorEastAsia" w:hAnsiTheme="minorHAnsi" w:cstheme="minorBidi"/>
          <w:i w:val="0"/>
          <w:snapToGrid/>
          <w:sz w:val="22"/>
          <w:szCs w:val="22"/>
          <w:lang w:val="en-US"/>
        </w:rPr>
      </w:pPr>
      <w:ins w:id="231" w:author="Reedy Feggins (IBM)" w:date="2014-03-11T15:30:00Z">
        <w:r w:rsidRPr="00F95B58">
          <w:rPr>
            <w:rStyle w:val="Hyperlink"/>
          </w:rPr>
          <w:fldChar w:fldCharType="begin"/>
        </w:r>
        <w:r w:rsidRPr="00F95B58">
          <w:rPr>
            <w:rStyle w:val="Hyperlink"/>
          </w:rPr>
          <w:instrText xml:space="preserve"> </w:instrText>
        </w:r>
        <w:r>
          <w:instrText>HYPERLINK \l "_Toc382315192"</w:instrText>
        </w:r>
        <w:r w:rsidRPr="00F95B58">
          <w:rPr>
            <w:rStyle w:val="Hyperlink"/>
          </w:rPr>
          <w:instrText xml:space="preserve"> </w:instrText>
        </w:r>
        <w:r w:rsidRPr="00F95B58">
          <w:rPr>
            <w:rStyle w:val="Hyperlink"/>
          </w:rPr>
          <w:fldChar w:fldCharType="separate"/>
        </w:r>
        <w:r w:rsidRPr="00F95B58">
          <w:rPr>
            <w:rStyle w:val="Hyperlink"/>
          </w:rPr>
          <w:t>3.3.2.</w:t>
        </w:r>
        <w:r>
          <w:rPr>
            <w:rFonts w:asciiTheme="minorHAnsi" w:eastAsiaTheme="minorEastAsia" w:hAnsiTheme="minorHAnsi" w:cstheme="minorBidi"/>
            <w:i w:val="0"/>
            <w:snapToGrid/>
            <w:sz w:val="22"/>
            <w:szCs w:val="22"/>
            <w:lang w:val="en-US"/>
          </w:rPr>
          <w:tab/>
        </w:r>
        <w:r w:rsidRPr="00F95B58">
          <w:rPr>
            <w:rStyle w:val="Hyperlink"/>
          </w:rPr>
          <w:t>Resource Properties</w:t>
        </w:r>
        <w:r>
          <w:rPr>
            <w:webHidden/>
          </w:rPr>
          <w:tab/>
        </w:r>
        <w:r>
          <w:rPr>
            <w:webHidden/>
          </w:rPr>
          <w:fldChar w:fldCharType="begin"/>
        </w:r>
        <w:r>
          <w:rPr>
            <w:webHidden/>
          </w:rPr>
          <w:instrText xml:space="preserve"> PAGEREF _Toc382315192 \h </w:instrText>
        </w:r>
      </w:ins>
      <w:r>
        <w:rPr>
          <w:webHidden/>
        </w:rPr>
      </w:r>
      <w:r>
        <w:rPr>
          <w:webHidden/>
        </w:rPr>
        <w:fldChar w:fldCharType="separate"/>
      </w:r>
      <w:ins w:id="232" w:author="Reedy Feggins (IBM)" w:date="2014-03-11T15:30:00Z">
        <w:r>
          <w:rPr>
            <w:webHidden/>
          </w:rPr>
          <w:t>7</w:t>
        </w:r>
        <w:r>
          <w:rPr>
            <w:webHidden/>
          </w:rPr>
          <w:fldChar w:fldCharType="end"/>
        </w:r>
        <w:r w:rsidRPr="00F95B58">
          <w:rPr>
            <w:rStyle w:val="Hyperlink"/>
          </w:rPr>
          <w:fldChar w:fldCharType="end"/>
        </w:r>
      </w:ins>
    </w:p>
    <w:p w:rsidR="00D86A1F" w:rsidRDefault="00D86A1F">
      <w:pPr>
        <w:pStyle w:val="TOC3"/>
        <w:rPr>
          <w:ins w:id="233" w:author="Reedy Feggins (IBM)" w:date="2014-03-11T15:30:00Z"/>
          <w:rFonts w:asciiTheme="minorHAnsi" w:eastAsiaTheme="minorEastAsia" w:hAnsiTheme="minorHAnsi" w:cstheme="minorBidi"/>
          <w:i w:val="0"/>
          <w:snapToGrid/>
          <w:sz w:val="22"/>
          <w:szCs w:val="22"/>
          <w:lang w:val="en-US"/>
        </w:rPr>
      </w:pPr>
      <w:ins w:id="234" w:author="Reedy Feggins (IBM)" w:date="2014-03-11T15:30:00Z">
        <w:r w:rsidRPr="00F95B58">
          <w:rPr>
            <w:rStyle w:val="Hyperlink"/>
          </w:rPr>
          <w:fldChar w:fldCharType="begin"/>
        </w:r>
        <w:r w:rsidRPr="00F95B58">
          <w:rPr>
            <w:rStyle w:val="Hyperlink"/>
          </w:rPr>
          <w:instrText xml:space="preserve"> </w:instrText>
        </w:r>
        <w:r>
          <w:instrText>HYPERLINK \l "_Toc382315193"</w:instrText>
        </w:r>
        <w:r w:rsidRPr="00F95B58">
          <w:rPr>
            <w:rStyle w:val="Hyperlink"/>
          </w:rPr>
          <w:instrText xml:space="preserve"> </w:instrText>
        </w:r>
        <w:r w:rsidRPr="00F95B58">
          <w:rPr>
            <w:rStyle w:val="Hyperlink"/>
          </w:rPr>
          <w:fldChar w:fldCharType="separate"/>
        </w:r>
        <w:r w:rsidRPr="00F95B58">
          <w:rPr>
            <w:rStyle w:val="Hyperlink"/>
          </w:rPr>
          <w:t>3.3.3.</w:t>
        </w:r>
        <w:r>
          <w:rPr>
            <w:rFonts w:asciiTheme="minorHAnsi" w:eastAsiaTheme="minorEastAsia" w:hAnsiTheme="minorHAnsi" w:cstheme="minorBidi"/>
            <w:i w:val="0"/>
            <w:snapToGrid/>
            <w:sz w:val="22"/>
            <w:szCs w:val="22"/>
            <w:lang w:val="en-US"/>
          </w:rPr>
          <w:tab/>
        </w:r>
        <w:r w:rsidRPr="00F95B58">
          <w:rPr>
            <w:rStyle w:val="Hyperlink"/>
          </w:rPr>
          <w:t>Environment Property</w:t>
        </w:r>
        <w:r>
          <w:rPr>
            <w:webHidden/>
          </w:rPr>
          <w:tab/>
        </w:r>
        <w:r>
          <w:rPr>
            <w:webHidden/>
          </w:rPr>
          <w:fldChar w:fldCharType="begin"/>
        </w:r>
        <w:r>
          <w:rPr>
            <w:webHidden/>
          </w:rPr>
          <w:instrText xml:space="preserve"> PAGEREF _Toc382315193 \h </w:instrText>
        </w:r>
      </w:ins>
      <w:r>
        <w:rPr>
          <w:webHidden/>
        </w:rPr>
      </w:r>
      <w:r>
        <w:rPr>
          <w:webHidden/>
        </w:rPr>
        <w:fldChar w:fldCharType="separate"/>
      </w:r>
      <w:ins w:id="235" w:author="Reedy Feggins (IBM)" w:date="2014-03-11T15:30:00Z">
        <w:r>
          <w:rPr>
            <w:webHidden/>
          </w:rPr>
          <w:t>8</w:t>
        </w:r>
        <w:r>
          <w:rPr>
            <w:webHidden/>
          </w:rPr>
          <w:fldChar w:fldCharType="end"/>
        </w:r>
        <w:r w:rsidRPr="00F95B58">
          <w:rPr>
            <w:rStyle w:val="Hyperlink"/>
          </w:rPr>
          <w:fldChar w:fldCharType="end"/>
        </w:r>
      </w:ins>
    </w:p>
    <w:p w:rsidR="00D86A1F" w:rsidRDefault="00D86A1F">
      <w:pPr>
        <w:pStyle w:val="TOC2"/>
        <w:rPr>
          <w:ins w:id="236" w:author="Reedy Feggins (IBM)" w:date="2014-03-11T15:30:00Z"/>
          <w:rFonts w:asciiTheme="minorHAnsi" w:eastAsiaTheme="minorEastAsia" w:hAnsiTheme="minorHAnsi" w:cstheme="minorBidi"/>
          <w:b w:val="0"/>
          <w:noProof/>
          <w:sz w:val="22"/>
          <w:szCs w:val="22"/>
          <w:lang w:val="en-US"/>
        </w:rPr>
      </w:pPr>
      <w:ins w:id="237"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"_Toc382315195"</w:instrText>
        </w:r>
        <w:r w:rsidRPr="00F95B58">
          <w:rPr>
            <w:rStyle w:val="Hyperlink"/>
            <w:noProof/>
          </w:rPr>
          <w:instrText xml:space="preserve"> </w:instrText>
        </w:r>
        <w:r w:rsidRPr="00F95B58">
          <w:rPr>
            <w:rStyle w:val="Hyperlink"/>
            <w:noProof/>
          </w:rPr>
          <w:fldChar w:fldCharType="separate"/>
        </w:r>
        <w:r w:rsidRPr="00F95B58">
          <w:rPr>
            <w:rStyle w:val="Hyperlink"/>
            <w:noProof/>
          </w:rPr>
          <w:t>3.4.</w:t>
        </w:r>
        <w:r>
          <w:rPr>
            <w:rFonts w:asciiTheme="minorHAnsi" w:eastAsiaTheme="minorEastAsia" w:hAnsiTheme="minorHAnsi" w:cstheme="minorBidi"/>
            <w:b w:val="0"/>
            <w:noProof/>
            <w:sz w:val="22"/>
            <w:szCs w:val="22"/>
            <w:lang w:val="en-US"/>
          </w:rPr>
          <w:tab/>
        </w:r>
        <w:r w:rsidRPr="00F95B58">
          <w:rPr>
            <w:rStyle w:val="Hyperlink"/>
            <w:noProof/>
          </w:rPr>
          <w:t>Use Case 4 - Platform-Config File deployment</w:t>
        </w:r>
        <w:r>
          <w:rPr>
            <w:noProof/>
            <w:webHidden/>
          </w:rPr>
          <w:tab/>
        </w:r>
        <w:r>
          <w:rPr>
            <w:noProof/>
            <w:webHidden/>
          </w:rPr>
          <w:fldChar w:fldCharType="begin"/>
        </w:r>
        <w:r>
          <w:rPr>
            <w:noProof/>
            <w:webHidden/>
          </w:rPr>
          <w:instrText xml:space="preserve"> PAGEREF _Toc382315195 \h </w:instrText>
        </w:r>
      </w:ins>
      <w:r>
        <w:rPr>
          <w:noProof/>
          <w:webHidden/>
        </w:rPr>
      </w:r>
      <w:r>
        <w:rPr>
          <w:noProof/>
          <w:webHidden/>
        </w:rPr>
        <w:fldChar w:fldCharType="separate"/>
      </w:r>
      <w:ins w:id="238" w:author="Reedy Feggins (IBM)" w:date="2014-03-11T15:30:00Z">
        <w:r>
          <w:rPr>
            <w:noProof/>
            <w:webHidden/>
          </w:rPr>
          <w:t>8</w:t>
        </w:r>
        <w:r>
          <w:rPr>
            <w:noProof/>
            <w:webHidden/>
          </w:rPr>
          <w:fldChar w:fldCharType="end"/>
        </w:r>
        <w:r w:rsidRPr="00F95B58">
          <w:rPr>
            <w:rStyle w:val="Hyperlink"/>
            <w:noProof/>
          </w:rPr>
          <w:fldChar w:fldCharType="end"/>
        </w:r>
      </w:ins>
    </w:p>
    <w:p w:rsidR="00D86A1F" w:rsidRDefault="00D86A1F">
      <w:pPr>
        <w:pStyle w:val="TOC3"/>
        <w:rPr>
          <w:ins w:id="239" w:author="Reedy Feggins (IBM)" w:date="2014-03-11T15:30:00Z"/>
          <w:rFonts w:asciiTheme="minorHAnsi" w:eastAsiaTheme="minorEastAsia" w:hAnsiTheme="minorHAnsi" w:cstheme="minorBidi"/>
          <w:i w:val="0"/>
          <w:snapToGrid/>
          <w:sz w:val="22"/>
          <w:szCs w:val="22"/>
          <w:lang w:val="en-US"/>
        </w:rPr>
      </w:pPr>
      <w:ins w:id="240" w:author="Reedy Feggins (IBM)" w:date="2014-03-11T15:30:00Z">
        <w:r w:rsidRPr="00F95B58">
          <w:rPr>
            <w:rStyle w:val="Hyperlink"/>
          </w:rPr>
          <w:fldChar w:fldCharType="begin"/>
        </w:r>
        <w:r w:rsidRPr="00F95B58">
          <w:rPr>
            <w:rStyle w:val="Hyperlink"/>
          </w:rPr>
          <w:instrText xml:space="preserve"> </w:instrText>
        </w:r>
        <w:r>
          <w:instrText>HYPERLINK \l "_Toc382315196"</w:instrText>
        </w:r>
        <w:r w:rsidRPr="00F95B58">
          <w:rPr>
            <w:rStyle w:val="Hyperlink"/>
          </w:rPr>
          <w:instrText xml:space="preserve"> </w:instrText>
        </w:r>
        <w:r w:rsidRPr="00F95B58">
          <w:rPr>
            <w:rStyle w:val="Hyperlink"/>
          </w:rPr>
          <w:fldChar w:fldCharType="separate"/>
        </w:r>
        <w:r w:rsidRPr="00F95B58">
          <w:rPr>
            <w:rStyle w:val="Hyperlink"/>
          </w:rPr>
          <w:t>3.4.1.</w:t>
        </w:r>
        <w:r>
          <w:rPr>
            <w:rFonts w:asciiTheme="minorHAnsi" w:eastAsiaTheme="minorEastAsia" w:hAnsiTheme="minorHAnsi" w:cstheme="minorBidi"/>
            <w:i w:val="0"/>
            <w:snapToGrid/>
            <w:sz w:val="22"/>
            <w:szCs w:val="22"/>
            <w:lang w:val="en-US"/>
          </w:rPr>
          <w:tab/>
        </w:r>
        <w:r w:rsidRPr="00F95B58">
          <w:rPr>
            <w:rStyle w:val="Hyperlink"/>
          </w:rPr>
          <w:t>Application Property:</w:t>
        </w:r>
        <w:r>
          <w:rPr>
            <w:webHidden/>
          </w:rPr>
          <w:tab/>
        </w:r>
        <w:r>
          <w:rPr>
            <w:webHidden/>
          </w:rPr>
          <w:fldChar w:fldCharType="begin"/>
        </w:r>
        <w:r>
          <w:rPr>
            <w:webHidden/>
          </w:rPr>
          <w:instrText xml:space="preserve"> PAGEREF _Toc382315196 \h </w:instrText>
        </w:r>
      </w:ins>
      <w:r>
        <w:rPr>
          <w:webHidden/>
        </w:rPr>
      </w:r>
      <w:r>
        <w:rPr>
          <w:webHidden/>
        </w:rPr>
        <w:fldChar w:fldCharType="separate"/>
      </w:r>
      <w:ins w:id="241" w:author="Reedy Feggins (IBM)" w:date="2014-03-11T15:30:00Z">
        <w:r>
          <w:rPr>
            <w:webHidden/>
          </w:rPr>
          <w:t>8</w:t>
        </w:r>
        <w:r>
          <w:rPr>
            <w:webHidden/>
          </w:rPr>
          <w:fldChar w:fldCharType="end"/>
        </w:r>
        <w:r w:rsidRPr="00F95B58">
          <w:rPr>
            <w:rStyle w:val="Hyperlink"/>
          </w:rPr>
          <w:fldChar w:fldCharType="end"/>
        </w:r>
      </w:ins>
    </w:p>
    <w:p w:rsidR="00D86A1F" w:rsidRDefault="00D86A1F">
      <w:pPr>
        <w:pStyle w:val="TOC3"/>
        <w:rPr>
          <w:ins w:id="242" w:author="Reedy Feggins (IBM)" w:date="2014-03-11T15:30:00Z"/>
          <w:rFonts w:asciiTheme="minorHAnsi" w:eastAsiaTheme="minorEastAsia" w:hAnsiTheme="minorHAnsi" w:cstheme="minorBidi"/>
          <w:i w:val="0"/>
          <w:snapToGrid/>
          <w:sz w:val="22"/>
          <w:szCs w:val="22"/>
          <w:lang w:val="en-US"/>
        </w:rPr>
      </w:pPr>
      <w:ins w:id="243" w:author="Reedy Feggins (IBM)" w:date="2014-03-11T15:30:00Z">
        <w:r w:rsidRPr="00F95B58">
          <w:rPr>
            <w:rStyle w:val="Hyperlink"/>
          </w:rPr>
          <w:fldChar w:fldCharType="begin"/>
        </w:r>
        <w:r w:rsidRPr="00F95B58">
          <w:rPr>
            <w:rStyle w:val="Hyperlink"/>
          </w:rPr>
          <w:instrText xml:space="preserve"> </w:instrText>
        </w:r>
        <w:r>
          <w:instrText>HYPERLINK \l "_Toc382315197"</w:instrText>
        </w:r>
        <w:r w:rsidRPr="00F95B58">
          <w:rPr>
            <w:rStyle w:val="Hyperlink"/>
          </w:rPr>
          <w:instrText xml:space="preserve"> </w:instrText>
        </w:r>
        <w:r w:rsidRPr="00F95B58">
          <w:rPr>
            <w:rStyle w:val="Hyperlink"/>
          </w:rPr>
          <w:fldChar w:fldCharType="separate"/>
        </w:r>
        <w:r w:rsidRPr="00F95B58">
          <w:rPr>
            <w:rStyle w:val="Hyperlink"/>
          </w:rPr>
          <w:t>3.4.2.</w:t>
        </w:r>
        <w:r>
          <w:rPr>
            <w:rFonts w:asciiTheme="minorHAnsi" w:eastAsiaTheme="minorEastAsia" w:hAnsiTheme="minorHAnsi" w:cstheme="minorBidi"/>
            <w:i w:val="0"/>
            <w:snapToGrid/>
            <w:sz w:val="22"/>
            <w:szCs w:val="22"/>
            <w:lang w:val="en-US"/>
          </w:rPr>
          <w:tab/>
        </w:r>
        <w:r w:rsidRPr="00F95B58">
          <w:rPr>
            <w:rStyle w:val="Hyperlink"/>
          </w:rPr>
          <w:t>Resource Properties</w:t>
        </w:r>
        <w:r>
          <w:rPr>
            <w:webHidden/>
          </w:rPr>
          <w:tab/>
        </w:r>
        <w:r>
          <w:rPr>
            <w:webHidden/>
          </w:rPr>
          <w:fldChar w:fldCharType="begin"/>
        </w:r>
        <w:r>
          <w:rPr>
            <w:webHidden/>
          </w:rPr>
          <w:instrText xml:space="preserve"> PAGEREF _Toc382315197 \h </w:instrText>
        </w:r>
      </w:ins>
      <w:r>
        <w:rPr>
          <w:webHidden/>
        </w:rPr>
      </w:r>
      <w:r>
        <w:rPr>
          <w:webHidden/>
        </w:rPr>
        <w:fldChar w:fldCharType="separate"/>
      </w:r>
      <w:ins w:id="244" w:author="Reedy Feggins (IBM)" w:date="2014-03-11T15:30:00Z">
        <w:r>
          <w:rPr>
            <w:webHidden/>
          </w:rPr>
          <w:t>8</w:t>
        </w:r>
        <w:r>
          <w:rPr>
            <w:webHidden/>
          </w:rPr>
          <w:fldChar w:fldCharType="end"/>
        </w:r>
        <w:r w:rsidRPr="00F95B58">
          <w:rPr>
            <w:rStyle w:val="Hyperlink"/>
          </w:rPr>
          <w:fldChar w:fldCharType="end"/>
        </w:r>
      </w:ins>
    </w:p>
    <w:p w:rsidR="00D86A1F" w:rsidRDefault="00D86A1F">
      <w:pPr>
        <w:pStyle w:val="TOC3"/>
        <w:rPr>
          <w:ins w:id="245" w:author="Reedy Feggins (IBM)" w:date="2014-03-11T15:30:00Z"/>
          <w:rFonts w:asciiTheme="minorHAnsi" w:eastAsiaTheme="minorEastAsia" w:hAnsiTheme="minorHAnsi" w:cstheme="minorBidi"/>
          <w:i w:val="0"/>
          <w:snapToGrid/>
          <w:sz w:val="22"/>
          <w:szCs w:val="22"/>
          <w:lang w:val="en-US"/>
        </w:rPr>
      </w:pPr>
      <w:ins w:id="246" w:author="Reedy Feggins (IBM)" w:date="2014-03-11T15:30:00Z">
        <w:r w:rsidRPr="00F95B58">
          <w:rPr>
            <w:rStyle w:val="Hyperlink"/>
          </w:rPr>
          <w:fldChar w:fldCharType="begin"/>
        </w:r>
        <w:r w:rsidRPr="00F95B58">
          <w:rPr>
            <w:rStyle w:val="Hyperlink"/>
          </w:rPr>
          <w:instrText xml:space="preserve"> </w:instrText>
        </w:r>
        <w:r>
          <w:instrText>HYPERLINK \l "_Toc382315198"</w:instrText>
        </w:r>
        <w:r w:rsidRPr="00F95B58">
          <w:rPr>
            <w:rStyle w:val="Hyperlink"/>
          </w:rPr>
          <w:instrText xml:space="preserve"> </w:instrText>
        </w:r>
        <w:r w:rsidRPr="00F95B58">
          <w:rPr>
            <w:rStyle w:val="Hyperlink"/>
          </w:rPr>
          <w:fldChar w:fldCharType="separate"/>
        </w:r>
        <w:r w:rsidRPr="00F95B58">
          <w:rPr>
            <w:rStyle w:val="Hyperlink"/>
          </w:rPr>
          <w:t>3.4.3.</w:t>
        </w:r>
        <w:r>
          <w:rPr>
            <w:rFonts w:asciiTheme="minorHAnsi" w:eastAsiaTheme="minorEastAsia" w:hAnsiTheme="minorHAnsi" w:cstheme="minorBidi"/>
            <w:i w:val="0"/>
            <w:snapToGrid/>
            <w:sz w:val="22"/>
            <w:szCs w:val="22"/>
            <w:lang w:val="en-US"/>
          </w:rPr>
          <w:tab/>
        </w:r>
        <w:r w:rsidRPr="00F95B58">
          <w:rPr>
            <w:rStyle w:val="Hyperlink"/>
          </w:rPr>
          <w:t>Environment Property</w:t>
        </w:r>
        <w:r>
          <w:rPr>
            <w:webHidden/>
          </w:rPr>
          <w:tab/>
        </w:r>
        <w:r>
          <w:rPr>
            <w:webHidden/>
          </w:rPr>
          <w:fldChar w:fldCharType="begin"/>
        </w:r>
        <w:r>
          <w:rPr>
            <w:webHidden/>
          </w:rPr>
          <w:instrText xml:space="preserve"> PAGEREF _Toc382315198 \h </w:instrText>
        </w:r>
      </w:ins>
      <w:r>
        <w:rPr>
          <w:webHidden/>
        </w:rPr>
      </w:r>
      <w:r>
        <w:rPr>
          <w:webHidden/>
        </w:rPr>
        <w:fldChar w:fldCharType="separate"/>
      </w:r>
      <w:ins w:id="247" w:author="Reedy Feggins (IBM)" w:date="2014-03-11T15:30:00Z">
        <w:r>
          <w:rPr>
            <w:webHidden/>
          </w:rPr>
          <w:t>8</w:t>
        </w:r>
        <w:r>
          <w:rPr>
            <w:webHidden/>
          </w:rPr>
          <w:fldChar w:fldCharType="end"/>
        </w:r>
        <w:r w:rsidRPr="00F95B58">
          <w:rPr>
            <w:rStyle w:val="Hyperlink"/>
          </w:rPr>
          <w:fldChar w:fldCharType="end"/>
        </w:r>
      </w:ins>
    </w:p>
    <w:p w:rsidR="00D86A1F" w:rsidRDefault="00D86A1F">
      <w:pPr>
        <w:pStyle w:val="TOC1"/>
        <w:rPr>
          <w:ins w:id="248" w:author="Reedy Feggins (IBM)" w:date="2014-03-11T15:30:00Z"/>
          <w:rFonts w:asciiTheme="minorHAnsi" w:eastAsiaTheme="minorEastAsia" w:hAnsiTheme="minorHAnsi" w:cstheme="minorBidi"/>
          <w:b w:val="0"/>
          <w:caps w:val="0"/>
          <w:noProof/>
          <w:sz w:val="22"/>
          <w:szCs w:val="22"/>
          <w:lang w:val="en-US"/>
        </w:rPr>
      </w:pPr>
      <w:ins w:id="249"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"_Toc382315199"</w:instrText>
        </w:r>
        <w:r w:rsidRPr="00F95B58">
          <w:rPr>
            <w:rStyle w:val="Hyperlink"/>
            <w:noProof/>
          </w:rPr>
          <w:instrText xml:space="preserve"> </w:instrText>
        </w:r>
        <w:r w:rsidRPr="00F95B58">
          <w:rPr>
            <w:rStyle w:val="Hyperlink"/>
            <w:noProof/>
          </w:rPr>
          <w:fldChar w:fldCharType="separate"/>
        </w:r>
        <w:r w:rsidRPr="00F95B58">
          <w:rPr>
            <w:rStyle w:val="Hyperlink"/>
            <w:noProof/>
            <w:lang w:val="en-US" w:eastAsia="en-GB"/>
          </w:rPr>
          <w:t>4.</w:t>
        </w:r>
        <w:r>
          <w:rPr>
            <w:rFonts w:asciiTheme="minorHAnsi" w:eastAsiaTheme="minorEastAsia" w:hAnsiTheme="minorHAnsi" w:cstheme="minorBidi"/>
            <w:b w:val="0"/>
            <w:caps w:val="0"/>
            <w:noProof/>
            <w:sz w:val="22"/>
            <w:szCs w:val="22"/>
            <w:lang w:val="en-US"/>
          </w:rPr>
          <w:tab/>
        </w:r>
        <w:r w:rsidRPr="00F95B58">
          <w:rPr>
            <w:rStyle w:val="Hyperlink"/>
            <w:noProof/>
            <w:lang w:val="en-US" w:eastAsia="en-GB"/>
          </w:rPr>
          <w:t>Use Case 1 – WAR File Deployment - Step by step screenshots</w:t>
        </w:r>
        <w:r>
          <w:rPr>
            <w:noProof/>
            <w:webHidden/>
          </w:rPr>
          <w:tab/>
        </w:r>
        <w:r>
          <w:rPr>
            <w:noProof/>
            <w:webHidden/>
          </w:rPr>
          <w:fldChar w:fldCharType="begin"/>
        </w:r>
        <w:r>
          <w:rPr>
            <w:noProof/>
            <w:webHidden/>
          </w:rPr>
          <w:instrText xml:space="preserve"> PAGEREF _Toc382315199 \h </w:instrText>
        </w:r>
      </w:ins>
      <w:r>
        <w:rPr>
          <w:noProof/>
          <w:webHidden/>
        </w:rPr>
      </w:r>
      <w:r>
        <w:rPr>
          <w:noProof/>
          <w:webHidden/>
        </w:rPr>
        <w:fldChar w:fldCharType="separate"/>
      </w:r>
      <w:ins w:id="250" w:author="Reedy Feggins (IBM)" w:date="2014-03-11T15:30:00Z">
        <w:r>
          <w:rPr>
            <w:noProof/>
            <w:webHidden/>
          </w:rPr>
          <w:t>8</w:t>
        </w:r>
        <w:r>
          <w:rPr>
            <w:noProof/>
            <w:webHidden/>
          </w:rPr>
          <w:fldChar w:fldCharType="end"/>
        </w:r>
        <w:r w:rsidRPr="00F95B58">
          <w:rPr>
            <w:rStyle w:val="Hyperlink"/>
            <w:noProof/>
          </w:rPr>
          <w:fldChar w:fldCharType="end"/>
        </w:r>
      </w:ins>
    </w:p>
    <w:p w:rsidR="00D86A1F" w:rsidRDefault="00D86A1F">
      <w:pPr>
        <w:pStyle w:val="TOC2"/>
        <w:rPr>
          <w:ins w:id="251" w:author="Reedy Feggins (IBM)" w:date="2014-03-11T15:30:00Z"/>
          <w:rFonts w:asciiTheme="minorHAnsi" w:eastAsiaTheme="minorEastAsia" w:hAnsiTheme="minorHAnsi" w:cstheme="minorBidi"/>
          <w:b w:val="0"/>
          <w:noProof/>
          <w:sz w:val="22"/>
          <w:szCs w:val="22"/>
          <w:lang w:val="en-US"/>
        </w:rPr>
      </w:pPr>
      <w:ins w:id="252"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"_Toc382315200"</w:instrText>
        </w:r>
        <w:r w:rsidRPr="00F95B58">
          <w:rPr>
            <w:rStyle w:val="Hyperlink"/>
            <w:noProof/>
          </w:rPr>
          <w:instrText xml:space="preserve"> </w:instrText>
        </w:r>
        <w:r w:rsidRPr="00F95B58">
          <w:rPr>
            <w:rStyle w:val="Hyperlink"/>
            <w:noProof/>
          </w:rPr>
          <w:fldChar w:fldCharType="separate"/>
        </w:r>
        <w:r w:rsidRPr="00F95B58">
          <w:rPr>
            <w:rStyle w:val="Hyperlink"/>
            <w:noProof/>
            <w:lang w:val="en-US" w:eastAsia="en-GB"/>
          </w:rPr>
          <w:t>4.1.</w:t>
        </w:r>
        <w:r>
          <w:rPr>
            <w:rFonts w:asciiTheme="minorHAnsi" w:eastAsiaTheme="minorEastAsia" w:hAnsiTheme="minorHAnsi" w:cstheme="minorBidi"/>
            <w:b w:val="0"/>
            <w:noProof/>
            <w:sz w:val="22"/>
            <w:szCs w:val="22"/>
            <w:lang w:val="en-US"/>
          </w:rPr>
          <w:tab/>
        </w:r>
        <w:r w:rsidRPr="00F95B58">
          <w:rPr>
            <w:rStyle w:val="Hyperlink"/>
            <w:noProof/>
            <w:lang w:val="en-US" w:eastAsia="en-GB"/>
          </w:rPr>
          <w:t>Steps to Modify Resources and Agents</w:t>
        </w:r>
        <w:r>
          <w:rPr>
            <w:noProof/>
            <w:webHidden/>
          </w:rPr>
          <w:tab/>
        </w:r>
        <w:r>
          <w:rPr>
            <w:noProof/>
            <w:webHidden/>
          </w:rPr>
          <w:fldChar w:fldCharType="begin"/>
        </w:r>
        <w:r>
          <w:rPr>
            <w:noProof/>
            <w:webHidden/>
          </w:rPr>
          <w:instrText xml:space="preserve"> PAGEREF _Toc382315200 \h </w:instrText>
        </w:r>
      </w:ins>
      <w:r>
        <w:rPr>
          <w:noProof/>
          <w:webHidden/>
        </w:rPr>
      </w:r>
      <w:r>
        <w:rPr>
          <w:noProof/>
          <w:webHidden/>
        </w:rPr>
        <w:fldChar w:fldCharType="separate"/>
      </w:r>
      <w:ins w:id="253" w:author="Reedy Feggins (IBM)" w:date="2014-03-11T15:30:00Z">
        <w:r>
          <w:rPr>
            <w:noProof/>
            <w:webHidden/>
          </w:rPr>
          <w:t>8</w:t>
        </w:r>
        <w:r>
          <w:rPr>
            <w:noProof/>
            <w:webHidden/>
          </w:rPr>
          <w:fldChar w:fldCharType="end"/>
        </w:r>
        <w:r w:rsidRPr="00F95B58">
          <w:rPr>
            <w:rStyle w:val="Hyperlink"/>
            <w:noProof/>
          </w:rPr>
          <w:fldChar w:fldCharType="end"/>
        </w:r>
      </w:ins>
    </w:p>
    <w:p w:rsidR="00D86A1F" w:rsidRDefault="00D86A1F">
      <w:pPr>
        <w:pStyle w:val="TOC2"/>
        <w:rPr>
          <w:ins w:id="254" w:author="Reedy Feggins (IBM)" w:date="2014-03-11T15:30:00Z"/>
          <w:rFonts w:asciiTheme="minorHAnsi" w:eastAsiaTheme="minorEastAsia" w:hAnsiTheme="minorHAnsi" w:cstheme="minorBidi"/>
          <w:b w:val="0"/>
          <w:noProof/>
          <w:sz w:val="22"/>
          <w:szCs w:val="22"/>
          <w:lang w:val="en-US"/>
        </w:rPr>
      </w:pPr>
      <w:ins w:id="255"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"_Toc382315201"</w:instrText>
        </w:r>
        <w:r w:rsidRPr="00F95B58">
          <w:rPr>
            <w:rStyle w:val="Hyperlink"/>
            <w:noProof/>
          </w:rPr>
          <w:instrText xml:space="preserve"> </w:instrText>
        </w:r>
        <w:r w:rsidRPr="00F95B58">
          <w:rPr>
            <w:rStyle w:val="Hyperlink"/>
            <w:noProof/>
          </w:rPr>
          <w:fldChar w:fldCharType="separate"/>
        </w:r>
        <w:r w:rsidRPr="00F95B58">
          <w:rPr>
            <w:rStyle w:val="Hyperlink"/>
            <w:noProof/>
            <w:lang w:val="en"/>
          </w:rPr>
          <w:t>4.2.</w:t>
        </w:r>
        <w:r>
          <w:rPr>
            <w:rFonts w:asciiTheme="minorHAnsi" w:eastAsiaTheme="minorEastAsia" w:hAnsiTheme="minorHAnsi" w:cstheme="minorBidi"/>
            <w:b w:val="0"/>
            <w:noProof/>
            <w:sz w:val="22"/>
            <w:szCs w:val="22"/>
            <w:lang w:val="en-US"/>
          </w:rPr>
          <w:tab/>
        </w:r>
        <w:r w:rsidRPr="00F95B58">
          <w:rPr>
            <w:rStyle w:val="Hyperlink"/>
            <w:noProof/>
            <w:lang w:val="en"/>
          </w:rPr>
          <w:t>Steps to verify Resources and Properties</w:t>
        </w:r>
        <w:r>
          <w:rPr>
            <w:noProof/>
            <w:webHidden/>
          </w:rPr>
          <w:tab/>
        </w:r>
        <w:r>
          <w:rPr>
            <w:noProof/>
            <w:webHidden/>
          </w:rPr>
          <w:fldChar w:fldCharType="begin"/>
        </w:r>
        <w:r>
          <w:rPr>
            <w:noProof/>
            <w:webHidden/>
          </w:rPr>
          <w:instrText xml:space="preserve"> PAGEREF _Toc382315201 \h </w:instrText>
        </w:r>
      </w:ins>
      <w:r>
        <w:rPr>
          <w:noProof/>
          <w:webHidden/>
        </w:rPr>
      </w:r>
      <w:r>
        <w:rPr>
          <w:noProof/>
          <w:webHidden/>
        </w:rPr>
        <w:fldChar w:fldCharType="separate"/>
      </w:r>
      <w:ins w:id="256" w:author="Reedy Feggins (IBM)" w:date="2014-03-11T15:30:00Z">
        <w:r>
          <w:rPr>
            <w:noProof/>
            <w:webHidden/>
          </w:rPr>
          <w:t>11</w:t>
        </w:r>
        <w:r>
          <w:rPr>
            <w:noProof/>
            <w:webHidden/>
          </w:rPr>
          <w:fldChar w:fldCharType="end"/>
        </w:r>
        <w:r w:rsidRPr="00F95B58">
          <w:rPr>
            <w:rStyle w:val="Hyperlink"/>
            <w:noProof/>
          </w:rPr>
          <w:fldChar w:fldCharType="end"/>
        </w:r>
      </w:ins>
    </w:p>
    <w:p w:rsidR="00D86A1F" w:rsidRDefault="00D86A1F">
      <w:pPr>
        <w:pStyle w:val="TOC2"/>
        <w:rPr>
          <w:ins w:id="257" w:author="Reedy Feggins (IBM)" w:date="2014-03-11T15:30:00Z"/>
          <w:rFonts w:asciiTheme="minorHAnsi" w:eastAsiaTheme="minorEastAsia" w:hAnsiTheme="minorHAnsi" w:cstheme="minorBidi"/>
          <w:b w:val="0"/>
          <w:noProof/>
          <w:sz w:val="22"/>
          <w:szCs w:val="22"/>
          <w:lang w:val="en-US"/>
        </w:rPr>
      </w:pPr>
      <w:ins w:id="258"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"_Toc382315202"</w:instrText>
        </w:r>
        <w:r w:rsidRPr="00F95B58">
          <w:rPr>
            <w:rStyle w:val="Hyperlink"/>
            <w:noProof/>
          </w:rPr>
          <w:instrText xml:space="preserve"> </w:instrText>
        </w:r>
        <w:r w:rsidRPr="00F95B58">
          <w:rPr>
            <w:rStyle w:val="Hyperlink"/>
            <w:noProof/>
          </w:rPr>
          <w:fldChar w:fldCharType="separate"/>
        </w:r>
        <w:r w:rsidRPr="00F95B58">
          <w:rPr>
            <w:rStyle w:val="Hyperlink"/>
            <w:noProof/>
          </w:rPr>
          <w:t>4.3.</w:t>
        </w:r>
        <w:r>
          <w:rPr>
            <w:rFonts w:asciiTheme="minorHAnsi" w:eastAsiaTheme="minorEastAsia" w:hAnsiTheme="minorHAnsi" w:cstheme="minorBidi"/>
            <w:b w:val="0"/>
            <w:noProof/>
            <w:sz w:val="22"/>
            <w:szCs w:val="22"/>
            <w:lang w:val="en-US"/>
          </w:rPr>
          <w:tab/>
        </w:r>
        <w:r w:rsidRPr="00F95B58">
          <w:rPr>
            <w:rStyle w:val="Hyperlink"/>
            <w:noProof/>
          </w:rPr>
          <w:t>Post-Deployment Verification Steps</w:t>
        </w:r>
        <w:r>
          <w:rPr>
            <w:noProof/>
            <w:webHidden/>
          </w:rPr>
          <w:tab/>
        </w:r>
        <w:r>
          <w:rPr>
            <w:noProof/>
            <w:webHidden/>
          </w:rPr>
          <w:fldChar w:fldCharType="begin"/>
        </w:r>
        <w:r>
          <w:rPr>
            <w:noProof/>
            <w:webHidden/>
          </w:rPr>
          <w:instrText xml:space="preserve"> PAGEREF _Toc382315202 \h </w:instrText>
        </w:r>
      </w:ins>
      <w:r>
        <w:rPr>
          <w:noProof/>
          <w:webHidden/>
        </w:rPr>
      </w:r>
      <w:r>
        <w:rPr>
          <w:noProof/>
          <w:webHidden/>
        </w:rPr>
        <w:fldChar w:fldCharType="separate"/>
      </w:r>
      <w:ins w:id="259" w:author="Reedy Feggins (IBM)" w:date="2014-03-11T15:30:00Z">
        <w:r>
          <w:rPr>
            <w:noProof/>
            <w:webHidden/>
          </w:rPr>
          <w:t>13</w:t>
        </w:r>
        <w:r>
          <w:rPr>
            <w:noProof/>
            <w:webHidden/>
          </w:rPr>
          <w:fldChar w:fldCharType="end"/>
        </w:r>
        <w:r w:rsidRPr="00F95B58">
          <w:rPr>
            <w:rStyle w:val="Hyperlink"/>
            <w:noProof/>
          </w:rPr>
          <w:fldChar w:fldCharType="end"/>
        </w:r>
      </w:ins>
    </w:p>
    <w:p w:rsidR="00D86A1F" w:rsidRDefault="00D86A1F">
      <w:pPr>
        <w:pStyle w:val="TOC1"/>
        <w:rPr>
          <w:ins w:id="260" w:author="Reedy Feggins (IBM)" w:date="2014-03-11T15:30:00Z"/>
          <w:rFonts w:asciiTheme="minorHAnsi" w:eastAsiaTheme="minorEastAsia" w:hAnsiTheme="minorHAnsi" w:cstheme="minorBidi"/>
          <w:b w:val="0"/>
          <w:caps w:val="0"/>
          <w:noProof/>
          <w:sz w:val="22"/>
          <w:szCs w:val="22"/>
          <w:lang w:val="en-US"/>
        </w:rPr>
      </w:pPr>
      <w:ins w:id="261"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"_Toc382315203"</w:instrText>
        </w:r>
        <w:r w:rsidRPr="00F95B58">
          <w:rPr>
            <w:rStyle w:val="Hyperlink"/>
            <w:noProof/>
          </w:rPr>
          <w:instrText xml:space="preserve"> </w:instrText>
        </w:r>
        <w:r w:rsidRPr="00F95B58">
          <w:rPr>
            <w:rStyle w:val="Hyperlink"/>
            <w:noProof/>
          </w:rPr>
          <w:fldChar w:fldCharType="separate"/>
        </w:r>
        <w:r w:rsidRPr="00F95B58">
          <w:rPr>
            <w:rStyle w:val="Hyperlink"/>
            <w:noProof/>
          </w:rPr>
          <w:t>5.</w:t>
        </w:r>
        <w:r>
          <w:rPr>
            <w:rFonts w:asciiTheme="minorHAnsi" w:eastAsiaTheme="minorEastAsia" w:hAnsiTheme="minorHAnsi" w:cstheme="minorBidi"/>
            <w:b w:val="0"/>
            <w:caps w:val="0"/>
            <w:noProof/>
            <w:sz w:val="22"/>
            <w:szCs w:val="22"/>
            <w:lang w:val="en-US"/>
          </w:rPr>
          <w:tab/>
        </w:r>
        <w:r w:rsidRPr="00F95B58">
          <w:rPr>
            <w:rStyle w:val="Hyperlink"/>
            <w:noProof/>
          </w:rPr>
          <w:t>Appendix</w:t>
        </w:r>
        <w:r>
          <w:rPr>
            <w:noProof/>
            <w:webHidden/>
          </w:rPr>
          <w:tab/>
        </w:r>
        <w:r>
          <w:rPr>
            <w:noProof/>
            <w:webHidden/>
          </w:rPr>
          <w:fldChar w:fldCharType="begin"/>
        </w:r>
        <w:r>
          <w:rPr>
            <w:noProof/>
            <w:webHidden/>
          </w:rPr>
          <w:instrText xml:space="preserve"> PAGEREF _Toc382315203 \h </w:instrText>
        </w:r>
      </w:ins>
      <w:r>
        <w:rPr>
          <w:noProof/>
          <w:webHidden/>
        </w:rPr>
      </w:r>
      <w:r>
        <w:rPr>
          <w:noProof/>
          <w:webHidden/>
        </w:rPr>
        <w:fldChar w:fldCharType="separate"/>
      </w:r>
      <w:ins w:id="262" w:author="Reedy Feggins (IBM)" w:date="2014-03-11T15:30:00Z">
        <w:r>
          <w:rPr>
            <w:noProof/>
            <w:webHidden/>
          </w:rPr>
          <w:t>13</w:t>
        </w:r>
        <w:r>
          <w:rPr>
            <w:noProof/>
            <w:webHidden/>
          </w:rPr>
          <w:fldChar w:fldCharType="end"/>
        </w:r>
        <w:r w:rsidRPr="00F95B58">
          <w:rPr>
            <w:rStyle w:val="Hyperlink"/>
            <w:noProof/>
          </w:rPr>
          <w:fldChar w:fldCharType="end"/>
        </w:r>
      </w:ins>
    </w:p>
    <w:p w:rsidR="00D86A1F" w:rsidRDefault="00D86A1F">
      <w:pPr>
        <w:pStyle w:val="TOC2"/>
        <w:rPr>
          <w:ins w:id="263" w:author="Reedy Feggins (IBM)" w:date="2014-03-11T15:30:00Z"/>
          <w:rFonts w:asciiTheme="minorHAnsi" w:eastAsiaTheme="minorEastAsia" w:hAnsiTheme="minorHAnsi" w:cstheme="minorBidi"/>
          <w:b w:val="0"/>
          <w:noProof/>
          <w:sz w:val="22"/>
          <w:szCs w:val="22"/>
          <w:lang w:val="en-US"/>
        </w:rPr>
      </w:pPr>
      <w:ins w:id="264"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"_Toc382315204"</w:instrText>
        </w:r>
        <w:r w:rsidRPr="00F95B58">
          <w:rPr>
            <w:rStyle w:val="Hyperlink"/>
            <w:noProof/>
          </w:rPr>
          <w:instrText xml:space="preserve"> </w:instrText>
        </w:r>
        <w:r w:rsidRPr="00F95B58">
          <w:rPr>
            <w:rStyle w:val="Hyperlink"/>
            <w:noProof/>
          </w:rPr>
          <w:fldChar w:fldCharType="separate"/>
        </w:r>
        <w:r w:rsidRPr="00F95B58">
          <w:rPr>
            <w:rStyle w:val="Hyperlink"/>
            <w:noProof/>
          </w:rPr>
          <w:t>5.1.</w:t>
        </w:r>
        <w:r>
          <w:rPr>
            <w:rFonts w:asciiTheme="minorHAnsi" w:eastAsiaTheme="minorEastAsia" w:hAnsiTheme="minorHAnsi" w:cstheme="minorBidi"/>
            <w:b w:val="0"/>
            <w:noProof/>
            <w:sz w:val="22"/>
            <w:szCs w:val="22"/>
            <w:lang w:val="en-US"/>
          </w:rPr>
          <w:tab/>
        </w:r>
        <w:r w:rsidRPr="00F95B58">
          <w:rPr>
            <w:rStyle w:val="Hyperlink"/>
            <w:noProof/>
          </w:rPr>
          <w:t>Document Location</w:t>
        </w:r>
        <w:r>
          <w:rPr>
            <w:noProof/>
            <w:webHidden/>
          </w:rPr>
          <w:tab/>
        </w:r>
        <w:r>
          <w:rPr>
            <w:noProof/>
            <w:webHidden/>
          </w:rPr>
          <w:fldChar w:fldCharType="begin"/>
        </w:r>
        <w:r>
          <w:rPr>
            <w:noProof/>
            <w:webHidden/>
          </w:rPr>
          <w:instrText xml:space="preserve"> PAGEREF _Toc382315204 \h </w:instrText>
        </w:r>
      </w:ins>
      <w:r>
        <w:rPr>
          <w:noProof/>
          <w:webHidden/>
        </w:rPr>
      </w:r>
      <w:r>
        <w:rPr>
          <w:noProof/>
          <w:webHidden/>
        </w:rPr>
        <w:fldChar w:fldCharType="separate"/>
      </w:r>
      <w:ins w:id="265" w:author="Reedy Feggins (IBM)" w:date="2014-03-11T15:30:00Z">
        <w:r>
          <w:rPr>
            <w:noProof/>
            <w:webHidden/>
          </w:rPr>
          <w:t>13</w:t>
        </w:r>
        <w:r>
          <w:rPr>
            <w:noProof/>
            <w:webHidden/>
          </w:rPr>
          <w:fldChar w:fldCharType="end"/>
        </w:r>
        <w:r w:rsidRPr="00F95B58">
          <w:rPr>
            <w:rStyle w:val="Hyperlink"/>
            <w:noProof/>
          </w:rPr>
          <w:fldChar w:fldCharType="end"/>
        </w:r>
      </w:ins>
    </w:p>
    <w:p w:rsidR="00D86A1F" w:rsidRDefault="00D86A1F">
      <w:pPr>
        <w:pStyle w:val="TOC2"/>
        <w:rPr>
          <w:ins w:id="266" w:author="Reedy Feggins (IBM)" w:date="2014-03-11T15:30:00Z"/>
          <w:rFonts w:asciiTheme="minorHAnsi" w:eastAsiaTheme="minorEastAsia" w:hAnsiTheme="minorHAnsi" w:cstheme="minorBidi"/>
          <w:b w:val="0"/>
          <w:noProof/>
          <w:sz w:val="22"/>
          <w:szCs w:val="22"/>
          <w:lang w:val="en-US"/>
        </w:rPr>
      </w:pPr>
      <w:ins w:id="267"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"_Toc382315205"</w:instrText>
        </w:r>
        <w:r w:rsidRPr="00F95B58">
          <w:rPr>
            <w:rStyle w:val="Hyperlink"/>
            <w:noProof/>
          </w:rPr>
          <w:instrText xml:space="preserve"> </w:instrText>
        </w:r>
        <w:r w:rsidRPr="00F95B58">
          <w:rPr>
            <w:rStyle w:val="Hyperlink"/>
            <w:noProof/>
          </w:rPr>
          <w:fldChar w:fldCharType="separate"/>
        </w:r>
        <w:r w:rsidRPr="00F95B58">
          <w:rPr>
            <w:rStyle w:val="Hyperlink"/>
            <w:noProof/>
          </w:rPr>
          <w:t>5.2.</w:t>
        </w:r>
        <w:r>
          <w:rPr>
            <w:rFonts w:asciiTheme="minorHAnsi" w:eastAsiaTheme="minorEastAsia" w:hAnsiTheme="minorHAnsi" w:cstheme="minorBidi"/>
            <w:b w:val="0"/>
            <w:noProof/>
            <w:sz w:val="22"/>
            <w:szCs w:val="22"/>
            <w:lang w:val="en-US"/>
          </w:rPr>
          <w:tab/>
        </w:r>
        <w:r w:rsidRPr="00F95B58">
          <w:rPr>
            <w:rStyle w:val="Hyperlink"/>
            <w:noProof/>
          </w:rPr>
          <w:t>Glossary</w:t>
        </w:r>
        <w:r>
          <w:rPr>
            <w:noProof/>
            <w:webHidden/>
          </w:rPr>
          <w:tab/>
        </w:r>
        <w:r>
          <w:rPr>
            <w:noProof/>
            <w:webHidden/>
          </w:rPr>
          <w:fldChar w:fldCharType="begin"/>
        </w:r>
        <w:r>
          <w:rPr>
            <w:noProof/>
            <w:webHidden/>
          </w:rPr>
          <w:instrText xml:space="preserve"> PAGEREF _Toc382315205 \h </w:instrText>
        </w:r>
      </w:ins>
      <w:r>
        <w:rPr>
          <w:noProof/>
          <w:webHidden/>
        </w:rPr>
      </w:r>
      <w:r>
        <w:rPr>
          <w:noProof/>
          <w:webHidden/>
        </w:rPr>
        <w:fldChar w:fldCharType="separate"/>
      </w:r>
      <w:ins w:id="268" w:author="Reedy Feggins (IBM)" w:date="2014-03-11T15:30:00Z">
        <w:r>
          <w:rPr>
            <w:noProof/>
            <w:webHidden/>
          </w:rPr>
          <w:t>13</w:t>
        </w:r>
        <w:r>
          <w:rPr>
            <w:noProof/>
            <w:webHidden/>
          </w:rPr>
          <w:fldChar w:fldCharType="end"/>
        </w:r>
        <w:r w:rsidRPr="00F95B58">
          <w:rPr>
            <w:rStyle w:val="Hyperlink"/>
            <w:noProof/>
          </w:rPr>
          <w:fldChar w:fldCharType="end"/>
        </w:r>
      </w:ins>
    </w:p>
    <w:p w:rsidR="00D86A1F" w:rsidRDefault="00D86A1F">
      <w:pPr>
        <w:pStyle w:val="TOC2"/>
        <w:rPr>
          <w:ins w:id="269" w:author="Reedy Feggins (IBM)" w:date="2014-03-11T15:30:00Z"/>
          <w:rFonts w:asciiTheme="minorHAnsi" w:eastAsiaTheme="minorEastAsia" w:hAnsiTheme="minorHAnsi" w:cstheme="minorBidi"/>
          <w:b w:val="0"/>
          <w:noProof/>
          <w:sz w:val="22"/>
          <w:szCs w:val="22"/>
          <w:lang w:val="en-US"/>
        </w:rPr>
      </w:pPr>
      <w:ins w:id="270" w:author="Reedy Feggins (IBM)" w:date="2014-03-11T15:30:00Z">
        <w:r w:rsidRPr="00F95B58">
          <w:rPr>
            <w:rStyle w:val="Hyperlink"/>
            <w:noProof/>
          </w:rPr>
          <w:fldChar w:fldCharType="begin"/>
        </w:r>
        <w:r w:rsidRPr="00F95B58">
          <w:rPr>
            <w:rStyle w:val="Hyperlink"/>
            <w:noProof/>
          </w:rPr>
          <w:instrText xml:space="preserve"> </w:instrText>
        </w:r>
        <w:r>
          <w:rPr>
            <w:noProof/>
          </w:rPr>
          <w:instrText>HYPERLINK \l "_Toc382315206"</w:instrText>
        </w:r>
        <w:r w:rsidRPr="00F95B58">
          <w:rPr>
            <w:rStyle w:val="Hyperlink"/>
            <w:noProof/>
          </w:rPr>
          <w:instrText xml:space="preserve"> </w:instrText>
        </w:r>
        <w:r w:rsidRPr="00F95B58">
          <w:rPr>
            <w:rStyle w:val="Hyperlink"/>
            <w:noProof/>
          </w:rPr>
          <w:fldChar w:fldCharType="separate"/>
        </w:r>
        <w:r w:rsidRPr="00F95B58">
          <w:rPr>
            <w:rStyle w:val="Hyperlink"/>
            <w:noProof/>
          </w:rPr>
          <w:t>5.3.</w:t>
        </w:r>
        <w:r>
          <w:rPr>
            <w:rFonts w:asciiTheme="minorHAnsi" w:eastAsiaTheme="minorEastAsia" w:hAnsiTheme="minorHAnsi" w:cstheme="minorBidi"/>
            <w:b w:val="0"/>
            <w:noProof/>
            <w:sz w:val="22"/>
            <w:szCs w:val="22"/>
            <w:lang w:val="en-US"/>
          </w:rPr>
          <w:tab/>
        </w:r>
        <w:r w:rsidRPr="00F95B58">
          <w:rPr>
            <w:rStyle w:val="Hyperlink"/>
            <w:noProof/>
          </w:rPr>
          <w:t>Reference Documents</w:t>
        </w:r>
        <w:r>
          <w:rPr>
            <w:noProof/>
            <w:webHidden/>
          </w:rPr>
          <w:tab/>
        </w:r>
        <w:r>
          <w:rPr>
            <w:noProof/>
            <w:webHidden/>
          </w:rPr>
          <w:fldChar w:fldCharType="begin"/>
        </w:r>
        <w:r>
          <w:rPr>
            <w:noProof/>
            <w:webHidden/>
          </w:rPr>
          <w:instrText xml:space="preserve"> PAGEREF _Toc382315206 \h </w:instrText>
        </w:r>
      </w:ins>
      <w:r>
        <w:rPr>
          <w:noProof/>
          <w:webHidden/>
        </w:rPr>
      </w:r>
      <w:r>
        <w:rPr>
          <w:noProof/>
          <w:webHidden/>
        </w:rPr>
        <w:fldChar w:fldCharType="separate"/>
      </w:r>
      <w:ins w:id="271" w:author="Reedy Feggins (IBM)" w:date="2014-03-11T15:30:00Z">
        <w:r>
          <w:rPr>
            <w:noProof/>
            <w:webHidden/>
          </w:rPr>
          <w:t>14</w:t>
        </w:r>
        <w:r>
          <w:rPr>
            <w:noProof/>
            <w:webHidden/>
          </w:rPr>
          <w:fldChar w:fldCharType="end"/>
        </w:r>
        <w:r w:rsidRPr="00F95B58">
          <w:rPr>
            <w:rStyle w:val="Hyperlink"/>
            <w:noProof/>
          </w:rPr>
          <w:fldChar w:fldCharType="end"/>
        </w:r>
      </w:ins>
    </w:p>
    <w:p w:rsidR="0013190A" w:rsidRPr="00303638" w:rsidDel="00BA7A98" w:rsidRDefault="0013190A">
      <w:pPr>
        <w:pStyle w:val="TOC1"/>
        <w:rPr>
          <w:del w:id="272" w:author="Reedy Feggins (IBM)" w:date="2014-03-11T14:56:00Z"/>
          <w:rFonts w:asciiTheme="minorHAnsi" w:eastAsiaTheme="minorEastAsia" w:hAnsiTheme="minorHAnsi" w:cstheme="minorBidi"/>
          <w:b w:val="0"/>
          <w:caps w:val="0"/>
          <w:noProof/>
          <w:color w:val="000000" w:themeColor="text1"/>
          <w:sz w:val="22"/>
          <w:szCs w:val="22"/>
          <w:lang w:val="en-US"/>
          <w:rPrChange w:id="273" w:author="Reedy Feggins (IBM)" w:date="2014-03-11T15:10:00Z">
            <w:rPr>
              <w:del w:id="274" w:author="Reedy Feggins (IBM)" w:date="2014-03-11T14:56:00Z"/>
              <w:rFonts w:asciiTheme="minorHAnsi" w:eastAsiaTheme="minorEastAsia" w:hAnsiTheme="minorHAnsi" w:cstheme="minorBidi"/>
              <w:b w:val="0"/>
              <w:caps w:val="0"/>
              <w:noProof/>
              <w:sz w:val="22"/>
              <w:szCs w:val="22"/>
              <w:lang w:val="en-US"/>
            </w:rPr>
          </w:rPrChange>
        </w:rPr>
      </w:pPr>
      <w:del w:id="275" w:author="Reedy Feggins (IBM)" w:date="2014-03-11T14:56:00Z">
        <w:r w:rsidRPr="00303638" w:rsidDel="00BA7A98">
          <w:rPr>
            <w:rStyle w:val="Hyperlink"/>
            <w:rFonts w:cs="Arial"/>
            <w:noProof/>
            <w:color w:val="000000" w:themeColor="text1"/>
            <w:rPrChange w:id="276" w:author="Reedy Feggins (IBM)" w:date="2014-03-11T15:10:00Z">
              <w:rPr>
                <w:rStyle w:val="Hyperlink"/>
                <w:rFonts w:cs="Arial"/>
                <w:noProof/>
              </w:rPr>
            </w:rPrChange>
          </w:rPr>
          <w:delText>1.</w:delText>
        </w:r>
        <w:r w:rsidRPr="00303638" w:rsidDel="00BA7A98">
          <w:rPr>
            <w:rFonts w:asciiTheme="minorHAnsi" w:eastAsiaTheme="minorEastAsia" w:hAnsiTheme="minorHAnsi" w:cstheme="minorBidi"/>
            <w:b w:val="0"/>
            <w:caps w:val="0"/>
            <w:noProof/>
            <w:color w:val="000000" w:themeColor="text1"/>
            <w:sz w:val="22"/>
            <w:szCs w:val="22"/>
            <w:lang w:val="en-US"/>
            <w:rPrChange w:id="277" w:author="Reedy Feggins (IBM)" w:date="2014-03-11T15:10:00Z">
              <w:rPr>
                <w:rFonts w:asciiTheme="minorHAnsi" w:eastAsiaTheme="minorEastAsia" w:hAnsiTheme="minorHAnsi" w:cstheme="minorBidi"/>
                <w:b w:val="0"/>
                <w:caps w:val="0"/>
                <w:noProof/>
                <w:sz w:val="22"/>
                <w:szCs w:val="22"/>
                <w:lang w:val="en-US"/>
              </w:rPr>
            </w:rPrChange>
          </w:rPr>
          <w:tab/>
        </w:r>
        <w:r w:rsidRPr="00303638" w:rsidDel="00BA7A98">
          <w:rPr>
            <w:rStyle w:val="Hyperlink"/>
            <w:noProof/>
            <w:color w:val="000000" w:themeColor="text1"/>
            <w:lang w:val="en-US"/>
            <w:rPrChange w:id="278" w:author="Reedy Feggins (IBM)" w:date="2014-03-11T15:10:00Z">
              <w:rPr>
                <w:rStyle w:val="Hyperlink"/>
                <w:noProof/>
                <w:lang w:val="en-US"/>
              </w:rPr>
            </w:rPrChange>
          </w:rPr>
          <w:delText xml:space="preserve">About This </w:delText>
        </w:r>
        <w:r w:rsidRPr="00303638" w:rsidDel="00BA7A98">
          <w:rPr>
            <w:rStyle w:val="Hyperlink"/>
            <w:noProof/>
            <w:color w:val="000000" w:themeColor="text1"/>
            <w:rPrChange w:id="279" w:author="Reedy Feggins (IBM)" w:date="2014-03-11T15:10:00Z">
              <w:rPr>
                <w:rStyle w:val="Hyperlink"/>
                <w:noProof/>
              </w:rPr>
            </w:rPrChange>
          </w:rPr>
          <w:delText>Document</w:delText>
        </w:r>
        <w:r w:rsidRPr="00303638" w:rsidDel="00BA7A98">
          <w:rPr>
            <w:noProof/>
            <w:webHidden/>
            <w:color w:val="000000" w:themeColor="text1"/>
            <w:rPrChange w:id="280" w:author="Reedy Feggins (IBM)" w:date="2014-03-11T15:10:00Z">
              <w:rPr>
                <w:noProof/>
                <w:webHidden/>
              </w:rPr>
            </w:rPrChange>
          </w:rPr>
          <w:tab/>
          <w:delText>4</w:delText>
        </w:r>
      </w:del>
    </w:p>
    <w:p w:rsidR="0013190A" w:rsidRPr="00303638" w:rsidDel="00BA7A98" w:rsidRDefault="0013190A">
      <w:pPr>
        <w:pStyle w:val="TOC2"/>
        <w:rPr>
          <w:del w:id="281" w:author="Reedy Feggins (IBM)" w:date="2014-03-11T14:56:00Z"/>
          <w:rFonts w:asciiTheme="minorHAnsi" w:eastAsiaTheme="minorEastAsia" w:hAnsiTheme="minorHAnsi" w:cstheme="minorBidi"/>
          <w:b w:val="0"/>
          <w:noProof/>
          <w:color w:val="000000" w:themeColor="text1"/>
          <w:sz w:val="22"/>
          <w:szCs w:val="22"/>
          <w:lang w:val="en-US"/>
          <w:rPrChange w:id="282" w:author="Reedy Feggins (IBM)" w:date="2014-03-11T15:10:00Z">
            <w:rPr>
              <w:del w:id="283" w:author="Reedy Feggins (IBM)" w:date="2014-03-11T14:56:00Z"/>
              <w:rFonts w:asciiTheme="minorHAnsi" w:eastAsiaTheme="minorEastAsia" w:hAnsiTheme="minorHAnsi" w:cstheme="minorBidi"/>
              <w:b w:val="0"/>
              <w:noProof/>
              <w:sz w:val="22"/>
              <w:szCs w:val="22"/>
              <w:lang w:val="en-US"/>
            </w:rPr>
          </w:rPrChange>
        </w:rPr>
      </w:pPr>
      <w:del w:id="284" w:author="Reedy Feggins (IBM)" w:date="2014-03-11T14:56:00Z">
        <w:r w:rsidRPr="00303638" w:rsidDel="00BA7A98">
          <w:rPr>
            <w:rStyle w:val="Hyperlink"/>
            <w:noProof/>
            <w:color w:val="000000" w:themeColor="text1"/>
            <w:rPrChange w:id="285" w:author="Reedy Feggins (IBM)" w:date="2014-03-11T15:10:00Z">
              <w:rPr>
                <w:rStyle w:val="Hyperlink"/>
                <w:noProof/>
              </w:rPr>
            </w:rPrChange>
          </w:rPr>
          <w:delText>1.1.</w:delText>
        </w:r>
        <w:r w:rsidRPr="00303638" w:rsidDel="00BA7A98">
          <w:rPr>
            <w:rFonts w:asciiTheme="minorHAnsi" w:eastAsiaTheme="minorEastAsia" w:hAnsiTheme="minorHAnsi" w:cstheme="minorBidi"/>
            <w:b w:val="0"/>
            <w:noProof/>
            <w:color w:val="000000" w:themeColor="text1"/>
            <w:sz w:val="22"/>
            <w:szCs w:val="22"/>
            <w:lang w:val="en-US"/>
            <w:rPrChange w:id="286"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287" w:author="Reedy Feggins (IBM)" w:date="2014-03-11T15:10:00Z">
              <w:rPr>
                <w:rStyle w:val="Hyperlink"/>
                <w:noProof/>
              </w:rPr>
            </w:rPrChange>
          </w:rPr>
          <w:delText>Document Purpose</w:delText>
        </w:r>
        <w:r w:rsidRPr="00303638" w:rsidDel="00BA7A98">
          <w:rPr>
            <w:noProof/>
            <w:webHidden/>
            <w:color w:val="000000" w:themeColor="text1"/>
            <w:rPrChange w:id="288" w:author="Reedy Feggins (IBM)" w:date="2014-03-11T15:10:00Z">
              <w:rPr>
                <w:noProof/>
                <w:webHidden/>
              </w:rPr>
            </w:rPrChange>
          </w:rPr>
          <w:tab/>
          <w:delText>4</w:delText>
        </w:r>
      </w:del>
    </w:p>
    <w:p w:rsidR="0013190A" w:rsidRPr="00303638" w:rsidDel="00BA7A98" w:rsidRDefault="0013190A">
      <w:pPr>
        <w:pStyle w:val="TOC2"/>
        <w:rPr>
          <w:del w:id="289" w:author="Reedy Feggins (IBM)" w:date="2014-03-11T14:56:00Z"/>
          <w:rFonts w:asciiTheme="minorHAnsi" w:eastAsiaTheme="minorEastAsia" w:hAnsiTheme="minorHAnsi" w:cstheme="minorBidi"/>
          <w:b w:val="0"/>
          <w:noProof/>
          <w:color w:val="000000" w:themeColor="text1"/>
          <w:sz w:val="22"/>
          <w:szCs w:val="22"/>
          <w:lang w:val="en-US"/>
          <w:rPrChange w:id="290" w:author="Reedy Feggins (IBM)" w:date="2014-03-11T15:10:00Z">
            <w:rPr>
              <w:del w:id="291" w:author="Reedy Feggins (IBM)" w:date="2014-03-11T14:56:00Z"/>
              <w:rFonts w:asciiTheme="minorHAnsi" w:eastAsiaTheme="minorEastAsia" w:hAnsiTheme="minorHAnsi" w:cstheme="minorBidi"/>
              <w:b w:val="0"/>
              <w:noProof/>
              <w:sz w:val="22"/>
              <w:szCs w:val="22"/>
              <w:lang w:val="en-US"/>
            </w:rPr>
          </w:rPrChange>
        </w:rPr>
      </w:pPr>
      <w:del w:id="292" w:author="Reedy Feggins (IBM)" w:date="2014-03-11T14:56:00Z">
        <w:r w:rsidRPr="00303638" w:rsidDel="00BA7A98">
          <w:rPr>
            <w:rStyle w:val="Hyperlink"/>
            <w:noProof/>
            <w:color w:val="000000" w:themeColor="text1"/>
            <w:rPrChange w:id="293" w:author="Reedy Feggins (IBM)" w:date="2014-03-11T15:10:00Z">
              <w:rPr>
                <w:rStyle w:val="Hyperlink"/>
                <w:noProof/>
              </w:rPr>
            </w:rPrChange>
          </w:rPr>
          <w:delText>1.2.</w:delText>
        </w:r>
        <w:r w:rsidRPr="00303638" w:rsidDel="00BA7A98">
          <w:rPr>
            <w:rFonts w:asciiTheme="minorHAnsi" w:eastAsiaTheme="minorEastAsia" w:hAnsiTheme="minorHAnsi" w:cstheme="minorBidi"/>
            <w:b w:val="0"/>
            <w:noProof/>
            <w:color w:val="000000" w:themeColor="text1"/>
            <w:sz w:val="22"/>
            <w:szCs w:val="22"/>
            <w:lang w:val="en-US"/>
            <w:rPrChange w:id="294"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295" w:author="Reedy Feggins (IBM)" w:date="2014-03-11T15:10:00Z">
              <w:rPr>
                <w:rStyle w:val="Hyperlink"/>
                <w:noProof/>
              </w:rPr>
            </w:rPrChange>
          </w:rPr>
          <w:delText>Document Stake Holders</w:delText>
        </w:r>
        <w:r w:rsidRPr="00303638" w:rsidDel="00BA7A98">
          <w:rPr>
            <w:noProof/>
            <w:webHidden/>
            <w:color w:val="000000" w:themeColor="text1"/>
            <w:rPrChange w:id="296" w:author="Reedy Feggins (IBM)" w:date="2014-03-11T15:10:00Z">
              <w:rPr>
                <w:noProof/>
                <w:webHidden/>
              </w:rPr>
            </w:rPrChange>
          </w:rPr>
          <w:tab/>
          <w:delText>4</w:delText>
        </w:r>
      </w:del>
    </w:p>
    <w:p w:rsidR="0013190A" w:rsidRPr="00303638" w:rsidDel="00BA7A98" w:rsidRDefault="0013190A">
      <w:pPr>
        <w:pStyle w:val="TOC2"/>
        <w:rPr>
          <w:del w:id="297" w:author="Reedy Feggins (IBM)" w:date="2014-03-11T14:56:00Z"/>
          <w:rFonts w:asciiTheme="minorHAnsi" w:eastAsiaTheme="minorEastAsia" w:hAnsiTheme="minorHAnsi" w:cstheme="minorBidi"/>
          <w:b w:val="0"/>
          <w:noProof/>
          <w:color w:val="000000" w:themeColor="text1"/>
          <w:sz w:val="22"/>
          <w:szCs w:val="22"/>
          <w:lang w:val="en-US"/>
          <w:rPrChange w:id="298" w:author="Reedy Feggins (IBM)" w:date="2014-03-11T15:10:00Z">
            <w:rPr>
              <w:del w:id="299" w:author="Reedy Feggins (IBM)" w:date="2014-03-11T14:56:00Z"/>
              <w:rFonts w:asciiTheme="minorHAnsi" w:eastAsiaTheme="minorEastAsia" w:hAnsiTheme="minorHAnsi" w:cstheme="minorBidi"/>
              <w:b w:val="0"/>
              <w:noProof/>
              <w:sz w:val="22"/>
              <w:szCs w:val="22"/>
              <w:lang w:val="en-US"/>
            </w:rPr>
          </w:rPrChange>
        </w:rPr>
      </w:pPr>
      <w:del w:id="300" w:author="Reedy Feggins (IBM)" w:date="2014-03-11T14:56:00Z">
        <w:r w:rsidRPr="00303638" w:rsidDel="00BA7A98">
          <w:rPr>
            <w:rStyle w:val="Hyperlink"/>
            <w:noProof/>
            <w:color w:val="000000" w:themeColor="text1"/>
            <w:rPrChange w:id="301" w:author="Reedy Feggins (IBM)" w:date="2014-03-11T15:10:00Z">
              <w:rPr>
                <w:rStyle w:val="Hyperlink"/>
                <w:noProof/>
              </w:rPr>
            </w:rPrChange>
          </w:rPr>
          <w:delText>1.3.</w:delText>
        </w:r>
        <w:r w:rsidRPr="00303638" w:rsidDel="00BA7A98">
          <w:rPr>
            <w:rFonts w:asciiTheme="minorHAnsi" w:eastAsiaTheme="minorEastAsia" w:hAnsiTheme="minorHAnsi" w:cstheme="minorBidi"/>
            <w:b w:val="0"/>
            <w:noProof/>
            <w:color w:val="000000" w:themeColor="text1"/>
            <w:sz w:val="22"/>
            <w:szCs w:val="22"/>
            <w:lang w:val="en-US"/>
            <w:rPrChange w:id="302"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03" w:author="Reedy Feggins (IBM)" w:date="2014-03-11T15:10:00Z">
              <w:rPr>
                <w:rStyle w:val="Hyperlink"/>
                <w:noProof/>
              </w:rPr>
            </w:rPrChange>
          </w:rPr>
          <w:delText>Document Scope</w:delText>
        </w:r>
        <w:r w:rsidRPr="00303638" w:rsidDel="00BA7A98">
          <w:rPr>
            <w:noProof/>
            <w:webHidden/>
            <w:color w:val="000000" w:themeColor="text1"/>
            <w:rPrChange w:id="304" w:author="Reedy Feggins (IBM)" w:date="2014-03-11T15:10:00Z">
              <w:rPr>
                <w:noProof/>
                <w:webHidden/>
              </w:rPr>
            </w:rPrChange>
          </w:rPr>
          <w:tab/>
          <w:delText>4</w:delText>
        </w:r>
      </w:del>
    </w:p>
    <w:p w:rsidR="0013190A" w:rsidRPr="00303638" w:rsidDel="00BA7A98" w:rsidRDefault="0013190A">
      <w:pPr>
        <w:pStyle w:val="TOC2"/>
        <w:rPr>
          <w:del w:id="305" w:author="Reedy Feggins (IBM)" w:date="2014-03-11T14:56:00Z"/>
          <w:rFonts w:asciiTheme="minorHAnsi" w:eastAsiaTheme="minorEastAsia" w:hAnsiTheme="minorHAnsi" w:cstheme="minorBidi"/>
          <w:b w:val="0"/>
          <w:noProof/>
          <w:color w:val="000000" w:themeColor="text1"/>
          <w:sz w:val="22"/>
          <w:szCs w:val="22"/>
          <w:lang w:val="en-US"/>
          <w:rPrChange w:id="306" w:author="Reedy Feggins (IBM)" w:date="2014-03-11T15:10:00Z">
            <w:rPr>
              <w:del w:id="307" w:author="Reedy Feggins (IBM)" w:date="2014-03-11T14:56:00Z"/>
              <w:rFonts w:asciiTheme="minorHAnsi" w:eastAsiaTheme="minorEastAsia" w:hAnsiTheme="minorHAnsi" w:cstheme="minorBidi"/>
              <w:b w:val="0"/>
              <w:noProof/>
              <w:sz w:val="22"/>
              <w:szCs w:val="22"/>
              <w:lang w:val="en-US"/>
            </w:rPr>
          </w:rPrChange>
        </w:rPr>
      </w:pPr>
      <w:del w:id="308" w:author="Reedy Feggins (IBM)" w:date="2014-03-11T14:56:00Z">
        <w:r w:rsidRPr="00303638" w:rsidDel="00BA7A98">
          <w:rPr>
            <w:rStyle w:val="Hyperlink"/>
            <w:noProof/>
            <w:color w:val="000000" w:themeColor="text1"/>
            <w:rPrChange w:id="309" w:author="Reedy Feggins (IBM)" w:date="2014-03-11T15:10:00Z">
              <w:rPr>
                <w:rStyle w:val="Hyperlink"/>
                <w:noProof/>
              </w:rPr>
            </w:rPrChange>
          </w:rPr>
          <w:delText>1.4.</w:delText>
        </w:r>
        <w:r w:rsidRPr="00303638" w:rsidDel="00BA7A98">
          <w:rPr>
            <w:rFonts w:asciiTheme="minorHAnsi" w:eastAsiaTheme="minorEastAsia" w:hAnsiTheme="minorHAnsi" w:cstheme="minorBidi"/>
            <w:b w:val="0"/>
            <w:noProof/>
            <w:color w:val="000000" w:themeColor="text1"/>
            <w:sz w:val="22"/>
            <w:szCs w:val="22"/>
            <w:lang w:val="en-US"/>
            <w:rPrChange w:id="310"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11" w:author="Reedy Feggins (IBM)" w:date="2014-03-11T15:10:00Z">
              <w:rPr>
                <w:rStyle w:val="Hyperlink"/>
                <w:noProof/>
              </w:rPr>
            </w:rPrChange>
          </w:rPr>
          <w:delText>Key Requirements</w:delText>
        </w:r>
        <w:r w:rsidRPr="00303638" w:rsidDel="00BA7A98">
          <w:rPr>
            <w:noProof/>
            <w:webHidden/>
            <w:color w:val="000000" w:themeColor="text1"/>
            <w:rPrChange w:id="312" w:author="Reedy Feggins (IBM)" w:date="2014-03-11T15:10:00Z">
              <w:rPr>
                <w:noProof/>
                <w:webHidden/>
              </w:rPr>
            </w:rPrChange>
          </w:rPr>
          <w:tab/>
          <w:delText>4</w:delText>
        </w:r>
      </w:del>
    </w:p>
    <w:p w:rsidR="0013190A" w:rsidRPr="00303638" w:rsidDel="00BA7A98" w:rsidRDefault="0013190A">
      <w:pPr>
        <w:pStyle w:val="TOC2"/>
        <w:rPr>
          <w:del w:id="313" w:author="Reedy Feggins (IBM)" w:date="2014-03-11T14:56:00Z"/>
          <w:rFonts w:asciiTheme="minorHAnsi" w:eastAsiaTheme="minorEastAsia" w:hAnsiTheme="minorHAnsi" w:cstheme="minorBidi"/>
          <w:b w:val="0"/>
          <w:noProof/>
          <w:color w:val="000000" w:themeColor="text1"/>
          <w:sz w:val="22"/>
          <w:szCs w:val="22"/>
          <w:lang w:val="en-US"/>
          <w:rPrChange w:id="314" w:author="Reedy Feggins (IBM)" w:date="2014-03-11T15:10:00Z">
            <w:rPr>
              <w:del w:id="315" w:author="Reedy Feggins (IBM)" w:date="2014-03-11T14:56:00Z"/>
              <w:rFonts w:asciiTheme="minorHAnsi" w:eastAsiaTheme="minorEastAsia" w:hAnsiTheme="minorHAnsi" w:cstheme="minorBidi"/>
              <w:b w:val="0"/>
              <w:noProof/>
              <w:sz w:val="22"/>
              <w:szCs w:val="22"/>
              <w:lang w:val="en-US"/>
            </w:rPr>
          </w:rPrChange>
        </w:rPr>
      </w:pPr>
      <w:del w:id="316" w:author="Reedy Feggins (IBM)" w:date="2014-03-11T14:56:00Z">
        <w:r w:rsidRPr="00303638" w:rsidDel="00BA7A98">
          <w:rPr>
            <w:rStyle w:val="Hyperlink"/>
            <w:noProof/>
            <w:color w:val="000000" w:themeColor="text1"/>
            <w:rPrChange w:id="317" w:author="Reedy Feggins (IBM)" w:date="2014-03-11T15:10:00Z">
              <w:rPr>
                <w:rStyle w:val="Hyperlink"/>
                <w:noProof/>
              </w:rPr>
            </w:rPrChange>
          </w:rPr>
          <w:delText>1.5.</w:delText>
        </w:r>
        <w:r w:rsidRPr="00303638" w:rsidDel="00BA7A98">
          <w:rPr>
            <w:rFonts w:asciiTheme="minorHAnsi" w:eastAsiaTheme="minorEastAsia" w:hAnsiTheme="minorHAnsi" w:cstheme="minorBidi"/>
            <w:b w:val="0"/>
            <w:noProof/>
            <w:color w:val="000000" w:themeColor="text1"/>
            <w:sz w:val="22"/>
            <w:szCs w:val="22"/>
            <w:lang w:val="en-US"/>
            <w:rPrChange w:id="318"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19" w:author="Reedy Feggins (IBM)" w:date="2014-03-11T15:10:00Z">
              <w:rPr>
                <w:rStyle w:val="Hyperlink"/>
                <w:noProof/>
              </w:rPr>
            </w:rPrChange>
          </w:rPr>
          <w:delText>Procedural Responsibility</w:delText>
        </w:r>
        <w:r w:rsidRPr="00303638" w:rsidDel="00BA7A98">
          <w:rPr>
            <w:noProof/>
            <w:webHidden/>
            <w:color w:val="000000" w:themeColor="text1"/>
            <w:rPrChange w:id="320" w:author="Reedy Feggins (IBM)" w:date="2014-03-11T15:10:00Z">
              <w:rPr>
                <w:noProof/>
                <w:webHidden/>
              </w:rPr>
            </w:rPrChange>
          </w:rPr>
          <w:tab/>
          <w:delText>4</w:delText>
        </w:r>
      </w:del>
    </w:p>
    <w:p w:rsidR="0013190A" w:rsidRPr="00303638" w:rsidDel="00BA7A98" w:rsidRDefault="0013190A">
      <w:pPr>
        <w:pStyle w:val="TOC2"/>
        <w:rPr>
          <w:del w:id="321" w:author="Reedy Feggins (IBM)" w:date="2014-03-11T14:56:00Z"/>
          <w:rFonts w:asciiTheme="minorHAnsi" w:eastAsiaTheme="minorEastAsia" w:hAnsiTheme="minorHAnsi" w:cstheme="minorBidi"/>
          <w:b w:val="0"/>
          <w:noProof/>
          <w:color w:val="000000" w:themeColor="text1"/>
          <w:sz w:val="22"/>
          <w:szCs w:val="22"/>
          <w:lang w:val="en-US"/>
          <w:rPrChange w:id="322" w:author="Reedy Feggins (IBM)" w:date="2014-03-11T15:10:00Z">
            <w:rPr>
              <w:del w:id="323" w:author="Reedy Feggins (IBM)" w:date="2014-03-11T14:56:00Z"/>
              <w:rFonts w:asciiTheme="minorHAnsi" w:eastAsiaTheme="minorEastAsia" w:hAnsiTheme="minorHAnsi" w:cstheme="minorBidi"/>
              <w:b w:val="0"/>
              <w:noProof/>
              <w:sz w:val="22"/>
              <w:szCs w:val="22"/>
              <w:lang w:val="en-US"/>
            </w:rPr>
          </w:rPrChange>
        </w:rPr>
      </w:pPr>
      <w:del w:id="324" w:author="Reedy Feggins (IBM)" w:date="2014-03-11T14:56:00Z">
        <w:r w:rsidRPr="00303638" w:rsidDel="00BA7A98">
          <w:rPr>
            <w:rFonts w:asciiTheme="minorHAnsi" w:eastAsiaTheme="minorEastAsia" w:hAnsiTheme="minorHAnsi" w:cstheme="minorBidi"/>
            <w:b w:val="0"/>
            <w:noProof/>
            <w:color w:val="000000" w:themeColor="text1"/>
            <w:sz w:val="22"/>
            <w:szCs w:val="22"/>
            <w:lang w:val="en-US"/>
            <w:rPrChange w:id="325"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26" w:author="Reedy Feggins (IBM)" w:date="2014-03-11T15:10:00Z">
              <w:rPr>
                <w:rStyle w:val="Hyperlink"/>
                <w:noProof/>
              </w:rPr>
            </w:rPrChange>
          </w:rPr>
          <w:delText>DAP Integration plugin - Use Case Scenarios</w:delText>
        </w:r>
        <w:r w:rsidRPr="00303638" w:rsidDel="00BA7A98">
          <w:rPr>
            <w:noProof/>
            <w:webHidden/>
            <w:color w:val="000000" w:themeColor="text1"/>
            <w:rPrChange w:id="327" w:author="Reedy Feggins (IBM)" w:date="2014-03-11T15:10:00Z">
              <w:rPr>
                <w:noProof/>
                <w:webHidden/>
              </w:rPr>
            </w:rPrChange>
          </w:rPr>
          <w:tab/>
          <w:delText>5</w:delText>
        </w:r>
      </w:del>
    </w:p>
    <w:p w:rsidR="0013190A" w:rsidRPr="00303638" w:rsidDel="00BA7A98" w:rsidRDefault="0013190A">
      <w:pPr>
        <w:pStyle w:val="TOC2"/>
        <w:rPr>
          <w:del w:id="328" w:author="Reedy Feggins (IBM)" w:date="2014-03-11T14:56:00Z"/>
          <w:rFonts w:asciiTheme="minorHAnsi" w:eastAsiaTheme="minorEastAsia" w:hAnsiTheme="minorHAnsi" w:cstheme="minorBidi"/>
          <w:b w:val="0"/>
          <w:noProof/>
          <w:color w:val="000000" w:themeColor="text1"/>
          <w:sz w:val="22"/>
          <w:szCs w:val="22"/>
          <w:lang w:val="en-US"/>
          <w:rPrChange w:id="329" w:author="Reedy Feggins (IBM)" w:date="2014-03-11T15:10:00Z">
            <w:rPr>
              <w:del w:id="330" w:author="Reedy Feggins (IBM)" w:date="2014-03-11T14:56:00Z"/>
              <w:rFonts w:asciiTheme="minorHAnsi" w:eastAsiaTheme="minorEastAsia" w:hAnsiTheme="minorHAnsi" w:cstheme="minorBidi"/>
              <w:b w:val="0"/>
              <w:noProof/>
              <w:sz w:val="22"/>
              <w:szCs w:val="22"/>
              <w:lang w:val="en-US"/>
            </w:rPr>
          </w:rPrChange>
        </w:rPr>
      </w:pPr>
      <w:del w:id="331" w:author="Reedy Feggins (IBM)" w:date="2014-03-11T14:56:00Z">
        <w:r w:rsidRPr="00303638" w:rsidDel="00BA7A98">
          <w:rPr>
            <w:rStyle w:val="Hyperlink"/>
            <w:rFonts w:ascii="Times New Roman" w:hAnsi="Times New Roman"/>
            <w:noProof/>
            <w:color w:val="000000" w:themeColor="text1"/>
            <w:lang w:val="en-US"/>
            <w:rPrChange w:id="332" w:author="Reedy Feggins (IBM)" w:date="2014-03-11T15:10:00Z">
              <w:rPr>
                <w:rStyle w:val="Hyperlink"/>
                <w:rFonts w:ascii="Times New Roman" w:hAnsi="Times New Roman"/>
                <w:noProof/>
                <w:lang w:val="en-US"/>
              </w:rPr>
            </w:rPrChange>
          </w:rPr>
          <w:delText>1.6.</w:delText>
        </w:r>
        <w:r w:rsidRPr="00303638" w:rsidDel="00BA7A98">
          <w:rPr>
            <w:noProof/>
            <w:webHidden/>
            <w:color w:val="000000" w:themeColor="text1"/>
            <w:rPrChange w:id="333" w:author="Reedy Feggins (IBM)" w:date="2014-03-11T15:10:00Z">
              <w:rPr>
                <w:noProof/>
                <w:webHidden/>
              </w:rPr>
            </w:rPrChange>
          </w:rPr>
          <w:tab/>
          <w:delText>5</w:delText>
        </w:r>
      </w:del>
    </w:p>
    <w:p w:rsidR="0013190A" w:rsidRPr="00303638" w:rsidDel="00BA7A98" w:rsidRDefault="0013190A">
      <w:pPr>
        <w:pStyle w:val="TOC1"/>
        <w:rPr>
          <w:del w:id="334" w:author="Reedy Feggins (IBM)" w:date="2014-03-11T14:56:00Z"/>
          <w:rFonts w:asciiTheme="minorHAnsi" w:eastAsiaTheme="minorEastAsia" w:hAnsiTheme="minorHAnsi" w:cstheme="minorBidi"/>
          <w:b w:val="0"/>
          <w:caps w:val="0"/>
          <w:noProof/>
          <w:color w:val="000000" w:themeColor="text1"/>
          <w:sz w:val="22"/>
          <w:szCs w:val="22"/>
          <w:lang w:val="en-US"/>
          <w:rPrChange w:id="335" w:author="Reedy Feggins (IBM)" w:date="2014-03-11T15:10:00Z">
            <w:rPr>
              <w:del w:id="336" w:author="Reedy Feggins (IBM)" w:date="2014-03-11T14:56:00Z"/>
              <w:rFonts w:asciiTheme="minorHAnsi" w:eastAsiaTheme="minorEastAsia" w:hAnsiTheme="minorHAnsi" w:cstheme="minorBidi"/>
              <w:b w:val="0"/>
              <w:caps w:val="0"/>
              <w:noProof/>
              <w:sz w:val="22"/>
              <w:szCs w:val="22"/>
              <w:lang w:val="en-US"/>
            </w:rPr>
          </w:rPrChange>
        </w:rPr>
      </w:pPr>
      <w:del w:id="337" w:author="Reedy Feggins (IBM)" w:date="2014-03-11T14:56:00Z">
        <w:r w:rsidRPr="00303638" w:rsidDel="00BA7A98">
          <w:rPr>
            <w:rStyle w:val="Hyperlink"/>
            <w:noProof/>
            <w:color w:val="000000" w:themeColor="text1"/>
            <w:rPrChange w:id="338" w:author="Reedy Feggins (IBM)" w:date="2014-03-11T15:10:00Z">
              <w:rPr>
                <w:rStyle w:val="Hyperlink"/>
                <w:noProof/>
              </w:rPr>
            </w:rPrChange>
          </w:rPr>
          <w:delText>2.</w:delText>
        </w:r>
        <w:r w:rsidRPr="00303638" w:rsidDel="00BA7A98">
          <w:rPr>
            <w:rFonts w:asciiTheme="minorHAnsi" w:eastAsiaTheme="minorEastAsia" w:hAnsiTheme="minorHAnsi" w:cstheme="minorBidi"/>
            <w:b w:val="0"/>
            <w:caps w:val="0"/>
            <w:noProof/>
            <w:color w:val="000000" w:themeColor="text1"/>
            <w:sz w:val="22"/>
            <w:szCs w:val="22"/>
            <w:lang w:val="en-US"/>
            <w:rPrChange w:id="339" w:author="Reedy Feggins (IBM)" w:date="2014-03-11T15:10:00Z">
              <w:rPr>
                <w:rFonts w:asciiTheme="minorHAnsi" w:eastAsiaTheme="minorEastAsia" w:hAnsiTheme="minorHAnsi" w:cstheme="minorBidi"/>
                <w:b w:val="0"/>
                <w:caps w:val="0"/>
                <w:noProof/>
                <w:sz w:val="22"/>
                <w:szCs w:val="22"/>
                <w:lang w:val="en-US"/>
              </w:rPr>
            </w:rPrChange>
          </w:rPr>
          <w:tab/>
        </w:r>
        <w:r w:rsidRPr="00303638" w:rsidDel="00BA7A98">
          <w:rPr>
            <w:rStyle w:val="Hyperlink"/>
            <w:noProof/>
            <w:color w:val="000000" w:themeColor="text1"/>
            <w:rPrChange w:id="340" w:author="Reedy Feggins (IBM)" w:date="2014-03-11T15:10:00Z">
              <w:rPr>
                <w:rStyle w:val="Hyperlink"/>
                <w:noProof/>
              </w:rPr>
            </w:rPrChange>
          </w:rPr>
          <w:delText>Plugins</w:delText>
        </w:r>
        <w:r w:rsidRPr="00303638" w:rsidDel="00BA7A98">
          <w:rPr>
            <w:noProof/>
            <w:webHidden/>
            <w:color w:val="000000" w:themeColor="text1"/>
            <w:rPrChange w:id="341" w:author="Reedy Feggins (IBM)" w:date="2014-03-11T15:10:00Z">
              <w:rPr>
                <w:noProof/>
                <w:webHidden/>
              </w:rPr>
            </w:rPrChange>
          </w:rPr>
          <w:tab/>
          <w:delText>5</w:delText>
        </w:r>
      </w:del>
    </w:p>
    <w:p w:rsidR="0013190A" w:rsidRPr="00303638" w:rsidDel="00BA7A98" w:rsidRDefault="0013190A">
      <w:pPr>
        <w:pStyle w:val="TOC2"/>
        <w:rPr>
          <w:del w:id="342" w:author="Reedy Feggins (IBM)" w:date="2014-03-11T14:56:00Z"/>
          <w:rFonts w:asciiTheme="minorHAnsi" w:eastAsiaTheme="minorEastAsia" w:hAnsiTheme="minorHAnsi" w:cstheme="minorBidi"/>
          <w:b w:val="0"/>
          <w:noProof/>
          <w:color w:val="000000" w:themeColor="text1"/>
          <w:sz w:val="22"/>
          <w:szCs w:val="22"/>
          <w:lang w:val="en-US"/>
          <w:rPrChange w:id="343" w:author="Reedy Feggins (IBM)" w:date="2014-03-11T15:10:00Z">
            <w:rPr>
              <w:del w:id="344" w:author="Reedy Feggins (IBM)" w:date="2014-03-11T14:56:00Z"/>
              <w:rFonts w:asciiTheme="minorHAnsi" w:eastAsiaTheme="minorEastAsia" w:hAnsiTheme="minorHAnsi" w:cstheme="minorBidi"/>
              <w:b w:val="0"/>
              <w:noProof/>
              <w:sz w:val="22"/>
              <w:szCs w:val="22"/>
              <w:lang w:val="en-US"/>
            </w:rPr>
          </w:rPrChange>
        </w:rPr>
      </w:pPr>
      <w:del w:id="345" w:author="Reedy Feggins (IBM)" w:date="2014-03-11T14:56:00Z">
        <w:r w:rsidRPr="00303638" w:rsidDel="00BA7A98">
          <w:rPr>
            <w:rStyle w:val="Hyperlink"/>
            <w:noProof/>
            <w:color w:val="000000" w:themeColor="text1"/>
            <w:rPrChange w:id="346" w:author="Reedy Feggins (IBM)" w:date="2014-03-11T15:10:00Z">
              <w:rPr>
                <w:rStyle w:val="Hyperlink"/>
                <w:noProof/>
              </w:rPr>
            </w:rPrChange>
          </w:rPr>
          <w:delText>2.1.</w:delText>
        </w:r>
        <w:r w:rsidRPr="00303638" w:rsidDel="00BA7A98">
          <w:rPr>
            <w:rFonts w:asciiTheme="minorHAnsi" w:eastAsiaTheme="minorEastAsia" w:hAnsiTheme="minorHAnsi" w:cstheme="minorBidi"/>
            <w:b w:val="0"/>
            <w:noProof/>
            <w:color w:val="000000" w:themeColor="text1"/>
            <w:sz w:val="22"/>
            <w:szCs w:val="22"/>
            <w:lang w:val="en-US"/>
            <w:rPrChange w:id="347"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48" w:author="Reedy Feggins (IBM)" w:date="2014-03-11T15:10:00Z">
              <w:rPr>
                <w:rStyle w:val="Hyperlink"/>
                <w:noProof/>
              </w:rPr>
            </w:rPrChange>
          </w:rPr>
          <w:delText>Use Case 1 - Basic web archive file deployment</w:delText>
        </w:r>
        <w:r w:rsidRPr="00303638" w:rsidDel="00BA7A98">
          <w:rPr>
            <w:noProof/>
            <w:webHidden/>
            <w:color w:val="000000" w:themeColor="text1"/>
            <w:rPrChange w:id="349" w:author="Reedy Feggins (IBM)" w:date="2014-03-11T15:10:00Z">
              <w:rPr>
                <w:noProof/>
                <w:webHidden/>
              </w:rPr>
            </w:rPrChange>
          </w:rPr>
          <w:tab/>
          <w:delText>6</w:delText>
        </w:r>
      </w:del>
    </w:p>
    <w:p w:rsidR="0013190A" w:rsidRPr="00303638" w:rsidDel="00BA7A98" w:rsidRDefault="0013190A">
      <w:pPr>
        <w:pStyle w:val="TOC3"/>
        <w:rPr>
          <w:del w:id="350" w:author="Reedy Feggins (IBM)" w:date="2014-03-11T14:56:00Z"/>
          <w:rFonts w:asciiTheme="minorHAnsi" w:eastAsiaTheme="minorEastAsia" w:hAnsiTheme="minorHAnsi" w:cstheme="minorBidi"/>
          <w:i w:val="0"/>
          <w:snapToGrid/>
          <w:color w:val="000000" w:themeColor="text1"/>
          <w:sz w:val="22"/>
          <w:szCs w:val="22"/>
          <w:lang w:val="en-US"/>
          <w:rPrChange w:id="351" w:author="Reedy Feggins (IBM)" w:date="2014-03-11T15:10:00Z">
            <w:rPr>
              <w:del w:id="352" w:author="Reedy Feggins (IBM)" w:date="2014-03-11T14:56:00Z"/>
              <w:rFonts w:asciiTheme="minorHAnsi" w:eastAsiaTheme="minorEastAsia" w:hAnsiTheme="minorHAnsi" w:cstheme="minorBidi"/>
              <w:i w:val="0"/>
              <w:snapToGrid/>
              <w:sz w:val="22"/>
              <w:szCs w:val="22"/>
              <w:lang w:val="en-US"/>
            </w:rPr>
          </w:rPrChange>
        </w:rPr>
      </w:pPr>
      <w:del w:id="353" w:author="Reedy Feggins (IBM)" w:date="2014-03-11T14:56:00Z">
        <w:r w:rsidRPr="00303638" w:rsidDel="00BA7A98">
          <w:rPr>
            <w:rStyle w:val="Hyperlink"/>
            <w:color w:val="000000" w:themeColor="text1"/>
            <w:rPrChange w:id="354" w:author="Reedy Feggins (IBM)" w:date="2014-03-11T15:10:00Z">
              <w:rPr>
                <w:rStyle w:val="Hyperlink"/>
              </w:rPr>
            </w:rPrChange>
          </w:rPr>
          <w:delText>2.1.1.</w:delText>
        </w:r>
        <w:r w:rsidRPr="00303638" w:rsidDel="00BA7A98">
          <w:rPr>
            <w:rFonts w:asciiTheme="minorHAnsi" w:eastAsiaTheme="minorEastAsia" w:hAnsiTheme="minorHAnsi" w:cstheme="minorBidi"/>
            <w:i w:val="0"/>
            <w:color w:val="000000" w:themeColor="text1"/>
            <w:sz w:val="22"/>
            <w:szCs w:val="22"/>
            <w:lang w:val="en-US"/>
            <w:rPrChange w:id="355" w:author="Reedy Feggins (IBM)" w:date="2014-03-11T15:10:00Z">
              <w:rPr>
                <w:rFonts w:asciiTheme="minorHAnsi" w:eastAsiaTheme="minorEastAsia" w:hAnsiTheme="minorHAnsi" w:cstheme="minorBidi"/>
                <w:i w:val="0"/>
                <w:sz w:val="22"/>
                <w:szCs w:val="22"/>
                <w:lang w:val="en-US"/>
              </w:rPr>
            </w:rPrChange>
          </w:rPr>
          <w:tab/>
        </w:r>
        <w:r w:rsidRPr="00303638" w:rsidDel="00BA7A98">
          <w:rPr>
            <w:rStyle w:val="Hyperlink"/>
            <w:color w:val="000000" w:themeColor="text1"/>
            <w:rPrChange w:id="356" w:author="Reedy Feggins (IBM)" w:date="2014-03-11T15:10:00Z">
              <w:rPr>
                <w:rStyle w:val="Hyperlink"/>
              </w:rPr>
            </w:rPrChange>
          </w:rPr>
          <w:delText>Required Properties</w:delText>
        </w:r>
        <w:r w:rsidRPr="00303638" w:rsidDel="00BA7A98">
          <w:rPr>
            <w:webHidden/>
            <w:color w:val="000000" w:themeColor="text1"/>
            <w:rPrChange w:id="357" w:author="Reedy Feggins (IBM)" w:date="2014-03-11T15:10:00Z">
              <w:rPr>
                <w:webHidden/>
              </w:rPr>
            </w:rPrChange>
          </w:rPr>
          <w:tab/>
          <w:delText>6</w:delText>
        </w:r>
      </w:del>
    </w:p>
    <w:p w:rsidR="0013190A" w:rsidRPr="00303638" w:rsidDel="00BA7A98" w:rsidRDefault="0013190A">
      <w:pPr>
        <w:pStyle w:val="TOC2"/>
        <w:rPr>
          <w:del w:id="358" w:author="Reedy Feggins (IBM)" w:date="2014-03-11T14:56:00Z"/>
          <w:rFonts w:asciiTheme="minorHAnsi" w:eastAsiaTheme="minorEastAsia" w:hAnsiTheme="minorHAnsi" w:cstheme="minorBidi"/>
          <w:b w:val="0"/>
          <w:noProof/>
          <w:color w:val="000000" w:themeColor="text1"/>
          <w:sz w:val="22"/>
          <w:szCs w:val="22"/>
          <w:lang w:val="en-US"/>
          <w:rPrChange w:id="359" w:author="Reedy Feggins (IBM)" w:date="2014-03-11T15:10:00Z">
            <w:rPr>
              <w:del w:id="360" w:author="Reedy Feggins (IBM)" w:date="2014-03-11T14:56:00Z"/>
              <w:rFonts w:asciiTheme="minorHAnsi" w:eastAsiaTheme="minorEastAsia" w:hAnsiTheme="minorHAnsi" w:cstheme="minorBidi"/>
              <w:b w:val="0"/>
              <w:noProof/>
              <w:sz w:val="22"/>
              <w:szCs w:val="22"/>
              <w:lang w:val="en-US"/>
            </w:rPr>
          </w:rPrChange>
        </w:rPr>
      </w:pPr>
      <w:del w:id="361" w:author="Reedy Feggins (IBM)" w:date="2014-03-11T14:56:00Z">
        <w:r w:rsidRPr="00303638" w:rsidDel="00BA7A98">
          <w:rPr>
            <w:rStyle w:val="Hyperlink"/>
            <w:noProof/>
            <w:color w:val="000000" w:themeColor="text1"/>
            <w:rPrChange w:id="362" w:author="Reedy Feggins (IBM)" w:date="2014-03-11T15:10:00Z">
              <w:rPr>
                <w:rStyle w:val="Hyperlink"/>
                <w:noProof/>
              </w:rPr>
            </w:rPrChange>
          </w:rPr>
          <w:delText>2.2.</w:delText>
        </w:r>
        <w:r w:rsidRPr="00303638" w:rsidDel="00BA7A98">
          <w:rPr>
            <w:rFonts w:asciiTheme="minorHAnsi" w:eastAsiaTheme="minorEastAsia" w:hAnsiTheme="minorHAnsi" w:cstheme="minorBidi"/>
            <w:b w:val="0"/>
            <w:noProof/>
            <w:color w:val="000000" w:themeColor="text1"/>
            <w:sz w:val="22"/>
            <w:szCs w:val="22"/>
            <w:lang w:val="en-US"/>
            <w:rPrChange w:id="363"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64" w:author="Reedy Feggins (IBM)" w:date="2014-03-11T15:10:00Z">
              <w:rPr>
                <w:rStyle w:val="Hyperlink"/>
                <w:noProof/>
              </w:rPr>
            </w:rPrChange>
          </w:rPr>
          <w:delText>Use Case 2 - Enterprise archive file deployment</w:delText>
        </w:r>
        <w:r w:rsidRPr="00303638" w:rsidDel="00BA7A98">
          <w:rPr>
            <w:noProof/>
            <w:webHidden/>
            <w:color w:val="000000" w:themeColor="text1"/>
            <w:rPrChange w:id="365" w:author="Reedy Feggins (IBM)" w:date="2014-03-11T15:10:00Z">
              <w:rPr>
                <w:noProof/>
                <w:webHidden/>
              </w:rPr>
            </w:rPrChange>
          </w:rPr>
          <w:tab/>
          <w:delText>7</w:delText>
        </w:r>
      </w:del>
    </w:p>
    <w:p w:rsidR="0013190A" w:rsidRPr="00303638" w:rsidDel="00BA7A98" w:rsidRDefault="0013190A">
      <w:pPr>
        <w:pStyle w:val="TOC3"/>
        <w:rPr>
          <w:del w:id="366" w:author="Reedy Feggins (IBM)" w:date="2014-03-11T14:56:00Z"/>
          <w:rFonts w:asciiTheme="minorHAnsi" w:eastAsiaTheme="minorEastAsia" w:hAnsiTheme="minorHAnsi" w:cstheme="minorBidi"/>
          <w:i w:val="0"/>
          <w:snapToGrid/>
          <w:color w:val="000000" w:themeColor="text1"/>
          <w:sz w:val="22"/>
          <w:szCs w:val="22"/>
          <w:lang w:val="en-US"/>
          <w:rPrChange w:id="367" w:author="Reedy Feggins (IBM)" w:date="2014-03-11T15:10:00Z">
            <w:rPr>
              <w:del w:id="368" w:author="Reedy Feggins (IBM)" w:date="2014-03-11T14:56:00Z"/>
              <w:rFonts w:asciiTheme="minorHAnsi" w:eastAsiaTheme="minorEastAsia" w:hAnsiTheme="minorHAnsi" w:cstheme="minorBidi"/>
              <w:i w:val="0"/>
              <w:snapToGrid/>
              <w:sz w:val="22"/>
              <w:szCs w:val="22"/>
              <w:lang w:val="en-US"/>
            </w:rPr>
          </w:rPrChange>
        </w:rPr>
      </w:pPr>
      <w:del w:id="369" w:author="Reedy Feggins (IBM)" w:date="2014-03-11T14:56:00Z">
        <w:r w:rsidRPr="00303638" w:rsidDel="00BA7A98">
          <w:rPr>
            <w:rStyle w:val="Hyperlink"/>
            <w:color w:val="000000" w:themeColor="text1"/>
            <w:rPrChange w:id="370" w:author="Reedy Feggins (IBM)" w:date="2014-03-11T15:10:00Z">
              <w:rPr>
                <w:rStyle w:val="Hyperlink"/>
              </w:rPr>
            </w:rPrChange>
          </w:rPr>
          <w:delText>2.2.1.</w:delText>
        </w:r>
        <w:r w:rsidRPr="00303638" w:rsidDel="00BA7A98">
          <w:rPr>
            <w:rFonts w:asciiTheme="minorHAnsi" w:eastAsiaTheme="minorEastAsia" w:hAnsiTheme="minorHAnsi" w:cstheme="minorBidi"/>
            <w:i w:val="0"/>
            <w:color w:val="000000" w:themeColor="text1"/>
            <w:sz w:val="22"/>
            <w:szCs w:val="22"/>
            <w:lang w:val="en-US"/>
            <w:rPrChange w:id="371" w:author="Reedy Feggins (IBM)" w:date="2014-03-11T15:10:00Z">
              <w:rPr>
                <w:rFonts w:asciiTheme="minorHAnsi" w:eastAsiaTheme="minorEastAsia" w:hAnsiTheme="minorHAnsi" w:cstheme="minorBidi"/>
                <w:i w:val="0"/>
                <w:sz w:val="22"/>
                <w:szCs w:val="22"/>
                <w:lang w:val="en-US"/>
              </w:rPr>
            </w:rPrChange>
          </w:rPr>
          <w:tab/>
        </w:r>
        <w:r w:rsidRPr="00303638" w:rsidDel="00BA7A98">
          <w:rPr>
            <w:rStyle w:val="Hyperlink"/>
            <w:color w:val="000000" w:themeColor="text1"/>
            <w:rPrChange w:id="372" w:author="Reedy Feggins (IBM)" w:date="2014-03-11T15:10:00Z">
              <w:rPr>
                <w:rStyle w:val="Hyperlink"/>
              </w:rPr>
            </w:rPrChange>
          </w:rPr>
          <w:delText>Required Properties</w:delText>
        </w:r>
        <w:r w:rsidRPr="00303638" w:rsidDel="00BA7A98">
          <w:rPr>
            <w:webHidden/>
            <w:color w:val="000000" w:themeColor="text1"/>
            <w:rPrChange w:id="373" w:author="Reedy Feggins (IBM)" w:date="2014-03-11T15:10:00Z">
              <w:rPr>
                <w:webHidden/>
              </w:rPr>
            </w:rPrChange>
          </w:rPr>
          <w:tab/>
          <w:delText>7</w:delText>
        </w:r>
      </w:del>
    </w:p>
    <w:p w:rsidR="0013190A" w:rsidRPr="00303638" w:rsidDel="00BA7A98" w:rsidRDefault="0013190A">
      <w:pPr>
        <w:pStyle w:val="TOC2"/>
        <w:rPr>
          <w:del w:id="374" w:author="Reedy Feggins (IBM)" w:date="2014-03-11T14:56:00Z"/>
          <w:rFonts w:asciiTheme="minorHAnsi" w:eastAsiaTheme="minorEastAsia" w:hAnsiTheme="minorHAnsi" w:cstheme="minorBidi"/>
          <w:b w:val="0"/>
          <w:noProof/>
          <w:color w:val="000000" w:themeColor="text1"/>
          <w:sz w:val="22"/>
          <w:szCs w:val="22"/>
          <w:lang w:val="en-US"/>
          <w:rPrChange w:id="375" w:author="Reedy Feggins (IBM)" w:date="2014-03-11T15:10:00Z">
            <w:rPr>
              <w:del w:id="376" w:author="Reedy Feggins (IBM)" w:date="2014-03-11T14:56:00Z"/>
              <w:rFonts w:asciiTheme="minorHAnsi" w:eastAsiaTheme="minorEastAsia" w:hAnsiTheme="minorHAnsi" w:cstheme="minorBidi"/>
              <w:b w:val="0"/>
              <w:noProof/>
              <w:sz w:val="22"/>
              <w:szCs w:val="22"/>
              <w:lang w:val="en-US"/>
            </w:rPr>
          </w:rPrChange>
        </w:rPr>
      </w:pPr>
      <w:del w:id="377" w:author="Reedy Feggins (IBM)" w:date="2014-03-11T14:56:00Z">
        <w:r w:rsidRPr="00303638" w:rsidDel="00BA7A98">
          <w:rPr>
            <w:rStyle w:val="Hyperlink"/>
            <w:noProof/>
            <w:color w:val="000000" w:themeColor="text1"/>
            <w:rPrChange w:id="378" w:author="Reedy Feggins (IBM)" w:date="2014-03-11T15:10:00Z">
              <w:rPr>
                <w:rStyle w:val="Hyperlink"/>
                <w:noProof/>
              </w:rPr>
            </w:rPrChange>
          </w:rPr>
          <w:delText>2.3.</w:delText>
        </w:r>
        <w:r w:rsidRPr="00303638" w:rsidDel="00BA7A98">
          <w:rPr>
            <w:rFonts w:asciiTheme="minorHAnsi" w:eastAsiaTheme="minorEastAsia" w:hAnsiTheme="minorHAnsi" w:cstheme="minorBidi"/>
            <w:b w:val="0"/>
            <w:noProof/>
            <w:color w:val="000000" w:themeColor="text1"/>
            <w:sz w:val="22"/>
            <w:szCs w:val="22"/>
            <w:lang w:val="en-US"/>
            <w:rPrChange w:id="379"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380" w:author="Reedy Feggins (IBM)" w:date="2014-03-11T15:10:00Z">
              <w:rPr>
                <w:rStyle w:val="Hyperlink"/>
                <w:noProof/>
              </w:rPr>
            </w:rPrChange>
          </w:rPr>
          <w:delText>Use Case 3 - Standard Java archive file deployment</w:delText>
        </w:r>
        <w:r w:rsidRPr="00303638" w:rsidDel="00BA7A98">
          <w:rPr>
            <w:noProof/>
            <w:webHidden/>
            <w:color w:val="000000" w:themeColor="text1"/>
            <w:rPrChange w:id="381" w:author="Reedy Feggins (IBM)" w:date="2014-03-11T15:10:00Z">
              <w:rPr>
                <w:noProof/>
                <w:webHidden/>
              </w:rPr>
            </w:rPrChange>
          </w:rPr>
          <w:tab/>
          <w:delText>8</w:delText>
        </w:r>
      </w:del>
    </w:p>
    <w:p w:rsidR="0013190A" w:rsidRPr="00303638" w:rsidDel="00BA7A98" w:rsidRDefault="0013190A">
      <w:pPr>
        <w:pStyle w:val="TOC1"/>
        <w:rPr>
          <w:del w:id="382" w:author="Reedy Feggins (IBM)" w:date="2014-03-11T14:56:00Z"/>
          <w:rFonts w:asciiTheme="minorHAnsi" w:eastAsiaTheme="minorEastAsia" w:hAnsiTheme="minorHAnsi" w:cstheme="minorBidi"/>
          <w:b w:val="0"/>
          <w:caps w:val="0"/>
          <w:noProof/>
          <w:color w:val="000000" w:themeColor="text1"/>
          <w:sz w:val="22"/>
          <w:szCs w:val="22"/>
          <w:lang w:val="en-US"/>
          <w:rPrChange w:id="383" w:author="Reedy Feggins (IBM)" w:date="2014-03-11T15:10:00Z">
            <w:rPr>
              <w:del w:id="384" w:author="Reedy Feggins (IBM)" w:date="2014-03-11T14:56:00Z"/>
              <w:rFonts w:asciiTheme="minorHAnsi" w:eastAsiaTheme="minorEastAsia" w:hAnsiTheme="minorHAnsi" w:cstheme="minorBidi"/>
              <w:b w:val="0"/>
              <w:caps w:val="0"/>
              <w:noProof/>
              <w:sz w:val="22"/>
              <w:szCs w:val="22"/>
              <w:lang w:val="en-US"/>
            </w:rPr>
          </w:rPrChange>
        </w:rPr>
      </w:pPr>
      <w:del w:id="385" w:author="Reedy Feggins (IBM)" w:date="2014-03-11T14:56:00Z">
        <w:r w:rsidRPr="00303638" w:rsidDel="00BA7A98">
          <w:rPr>
            <w:rFonts w:asciiTheme="minorHAnsi" w:eastAsiaTheme="minorEastAsia" w:hAnsiTheme="minorHAnsi" w:cstheme="minorBidi"/>
            <w:b w:val="0"/>
            <w:caps w:val="0"/>
            <w:noProof/>
            <w:color w:val="000000" w:themeColor="text1"/>
            <w:sz w:val="22"/>
            <w:szCs w:val="22"/>
            <w:lang w:val="en-US"/>
            <w:rPrChange w:id="386" w:author="Reedy Feggins (IBM)" w:date="2014-03-11T15:10:00Z">
              <w:rPr>
                <w:rFonts w:asciiTheme="minorHAnsi" w:eastAsiaTheme="minorEastAsia" w:hAnsiTheme="minorHAnsi" w:cstheme="minorBidi"/>
                <w:b w:val="0"/>
                <w:caps w:val="0"/>
                <w:noProof/>
                <w:sz w:val="22"/>
                <w:szCs w:val="22"/>
                <w:lang w:val="en-US"/>
              </w:rPr>
            </w:rPrChange>
          </w:rPr>
          <w:tab/>
        </w:r>
        <w:r w:rsidRPr="00303638" w:rsidDel="00BA7A98">
          <w:rPr>
            <w:rStyle w:val="Hyperlink"/>
            <w:noProof/>
            <w:color w:val="000000" w:themeColor="text1"/>
            <w:lang w:val="en-US" w:eastAsia="en-GB"/>
            <w:rPrChange w:id="387" w:author="Reedy Feggins (IBM)" w:date="2014-03-11T15:10:00Z">
              <w:rPr>
                <w:rStyle w:val="Hyperlink"/>
                <w:noProof/>
                <w:lang w:val="en-US" w:eastAsia="en-GB"/>
              </w:rPr>
            </w:rPrChange>
          </w:rPr>
          <w:delText>Step by step screenshots</w:delText>
        </w:r>
        <w:r w:rsidRPr="00303638" w:rsidDel="00BA7A98">
          <w:rPr>
            <w:noProof/>
            <w:webHidden/>
            <w:color w:val="000000" w:themeColor="text1"/>
            <w:rPrChange w:id="388" w:author="Reedy Feggins (IBM)" w:date="2014-03-11T15:10:00Z">
              <w:rPr>
                <w:noProof/>
                <w:webHidden/>
              </w:rPr>
            </w:rPrChange>
          </w:rPr>
          <w:tab/>
          <w:delText>9</w:delText>
        </w:r>
      </w:del>
    </w:p>
    <w:p w:rsidR="0013190A" w:rsidRPr="00303638" w:rsidDel="00BA7A98" w:rsidRDefault="0013190A">
      <w:pPr>
        <w:pStyle w:val="TOC1"/>
        <w:rPr>
          <w:del w:id="389" w:author="Reedy Feggins (IBM)" w:date="2014-03-11T14:56:00Z"/>
          <w:rFonts w:asciiTheme="minorHAnsi" w:eastAsiaTheme="minorEastAsia" w:hAnsiTheme="minorHAnsi" w:cstheme="minorBidi"/>
          <w:b w:val="0"/>
          <w:caps w:val="0"/>
          <w:noProof/>
          <w:color w:val="000000" w:themeColor="text1"/>
          <w:sz w:val="22"/>
          <w:szCs w:val="22"/>
          <w:lang w:val="en-US"/>
          <w:rPrChange w:id="390" w:author="Reedy Feggins (IBM)" w:date="2014-03-11T15:10:00Z">
            <w:rPr>
              <w:del w:id="391" w:author="Reedy Feggins (IBM)" w:date="2014-03-11T14:56:00Z"/>
              <w:rFonts w:asciiTheme="minorHAnsi" w:eastAsiaTheme="minorEastAsia" w:hAnsiTheme="minorHAnsi" w:cstheme="minorBidi"/>
              <w:b w:val="0"/>
              <w:caps w:val="0"/>
              <w:noProof/>
              <w:sz w:val="22"/>
              <w:szCs w:val="22"/>
              <w:lang w:val="en-US"/>
            </w:rPr>
          </w:rPrChange>
        </w:rPr>
      </w:pPr>
      <w:del w:id="392" w:author="Reedy Feggins (IBM)" w:date="2014-03-11T14:56:00Z">
        <w:r w:rsidRPr="00303638" w:rsidDel="00BA7A98">
          <w:rPr>
            <w:rStyle w:val="Hyperlink"/>
            <w:rFonts w:ascii="Calibri" w:hAnsi="Calibri" w:cs="Calibri"/>
            <w:noProof/>
            <w:color w:val="000000" w:themeColor="text1"/>
            <w:lang w:val="en"/>
            <w:rPrChange w:id="393" w:author="Reedy Feggins (IBM)" w:date="2014-03-11T15:10:00Z">
              <w:rPr>
                <w:rStyle w:val="Hyperlink"/>
                <w:rFonts w:ascii="Calibri" w:hAnsi="Calibri" w:cs="Calibri"/>
                <w:noProof/>
                <w:lang w:val="en"/>
              </w:rPr>
            </w:rPrChange>
          </w:rPr>
          <w:delText>3.</w:delText>
        </w:r>
        <w:r w:rsidRPr="00303638" w:rsidDel="00BA7A98">
          <w:rPr>
            <w:noProof/>
            <w:webHidden/>
            <w:color w:val="000000" w:themeColor="text1"/>
            <w:rPrChange w:id="394" w:author="Reedy Feggins (IBM)" w:date="2014-03-11T15:10:00Z">
              <w:rPr>
                <w:noProof/>
                <w:webHidden/>
              </w:rPr>
            </w:rPrChange>
          </w:rPr>
          <w:tab/>
          <w:delText>9</w:delText>
        </w:r>
      </w:del>
    </w:p>
    <w:p w:rsidR="0013190A" w:rsidRPr="00303638" w:rsidDel="00BA7A98" w:rsidRDefault="0013190A">
      <w:pPr>
        <w:pStyle w:val="TOC1"/>
        <w:rPr>
          <w:del w:id="395" w:author="Reedy Feggins (IBM)" w:date="2014-03-11T14:56:00Z"/>
          <w:rFonts w:asciiTheme="minorHAnsi" w:eastAsiaTheme="minorEastAsia" w:hAnsiTheme="minorHAnsi" w:cstheme="minorBidi"/>
          <w:b w:val="0"/>
          <w:caps w:val="0"/>
          <w:noProof/>
          <w:color w:val="000000" w:themeColor="text1"/>
          <w:sz w:val="22"/>
          <w:szCs w:val="22"/>
          <w:lang w:val="en-US"/>
          <w:rPrChange w:id="396" w:author="Reedy Feggins (IBM)" w:date="2014-03-11T15:10:00Z">
            <w:rPr>
              <w:del w:id="397" w:author="Reedy Feggins (IBM)" w:date="2014-03-11T14:56:00Z"/>
              <w:rFonts w:asciiTheme="minorHAnsi" w:eastAsiaTheme="minorEastAsia" w:hAnsiTheme="minorHAnsi" w:cstheme="minorBidi"/>
              <w:b w:val="0"/>
              <w:caps w:val="0"/>
              <w:noProof/>
              <w:sz w:val="22"/>
              <w:szCs w:val="22"/>
              <w:lang w:val="en-US"/>
            </w:rPr>
          </w:rPrChange>
        </w:rPr>
      </w:pPr>
      <w:del w:id="398" w:author="Reedy Feggins (IBM)" w:date="2014-03-11T14:56:00Z">
        <w:r w:rsidRPr="00303638" w:rsidDel="00BA7A98">
          <w:rPr>
            <w:rStyle w:val="Hyperlink"/>
            <w:noProof/>
            <w:color w:val="000000" w:themeColor="text1"/>
            <w:lang w:val="en"/>
            <w:rPrChange w:id="399" w:author="Reedy Feggins (IBM)" w:date="2014-03-11T15:10:00Z">
              <w:rPr>
                <w:rStyle w:val="Hyperlink"/>
                <w:noProof/>
                <w:lang w:val="en"/>
              </w:rPr>
            </w:rPrChange>
          </w:rPr>
          <w:delText>4.</w:delText>
        </w:r>
        <w:r w:rsidRPr="00303638" w:rsidDel="00BA7A98">
          <w:rPr>
            <w:rFonts w:asciiTheme="minorHAnsi" w:eastAsiaTheme="minorEastAsia" w:hAnsiTheme="minorHAnsi" w:cstheme="minorBidi"/>
            <w:b w:val="0"/>
            <w:caps w:val="0"/>
            <w:noProof/>
            <w:color w:val="000000" w:themeColor="text1"/>
            <w:sz w:val="22"/>
            <w:szCs w:val="22"/>
            <w:lang w:val="en-US"/>
            <w:rPrChange w:id="400" w:author="Reedy Feggins (IBM)" w:date="2014-03-11T15:10:00Z">
              <w:rPr>
                <w:rFonts w:asciiTheme="minorHAnsi" w:eastAsiaTheme="minorEastAsia" w:hAnsiTheme="minorHAnsi" w:cstheme="minorBidi"/>
                <w:b w:val="0"/>
                <w:caps w:val="0"/>
                <w:noProof/>
                <w:sz w:val="22"/>
                <w:szCs w:val="22"/>
                <w:lang w:val="en-US"/>
              </w:rPr>
            </w:rPrChange>
          </w:rPr>
          <w:tab/>
        </w:r>
        <w:r w:rsidRPr="00303638" w:rsidDel="00BA7A98">
          <w:rPr>
            <w:rStyle w:val="Hyperlink"/>
            <w:noProof/>
            <w:color w:val="000000" w:themeColor="text1"/>
            <w:lang w:val="en"/>
            <w:rPrChange w:id="401" w:author="Reedy Feggins (IBM)" w:date="2014-03-11T15:10:00Z">
              <w:rPr>
                <w:rStyle w:val="Hyperlink"/>
                <w:noProof/>
                <w:lang w:val="en"/>
              </w:rPr>
            </w:rPrChange>
          </w:rPr>
          <w:delText>Resources and Properties</w:delText>
        </w:r>
        <w:r w:rsidRPr="00303638" w:rsidDel="00BA7A98">
          <w:rPr>
            <w:noProof/>
            <w:webHidden/>
            <w:color w:val="000000" w:themeColor="text1"/>
            <w:rPrChange w:id="402" w:author="Reedy Feggins (IBM)" w:date="2014-03-11T15:10:00Z">
              <w:rPr>
                <w:noProof/>
                <w:webHidden/>
              </w:rPr>
            </w:rPrChange>
          </w:rPr>
          <w:tab/>
          <w:delText>12</w:delText>
        </w:r>
      </w:del>
    </w:p>
    <w:p w:rsidR="0013190A" w:rsidRPr="00303638" w:rsidDel="00BA7A98" w:rsidRDefault="0013190A">
      <w:pPr>
        <w:pStyle w:val="TOC2"/>
        <w:rPr>
          <w:del w:id="403" w:author="Reedy Feggins (IBM)" w:date="2014-03-11T14:56:00Z"/>
          <w:rFonts w:asciiTheme="minorHAnsi" w:eastAsiaTheme="minorEastAsia" w:hAnsiTheme="minorHAnsi" w:cstheme="minorBidi"/>
          <w:b w:val="0"/>
          <w:noProof/>
          <w:color w:val="000000" w:themeColor="text1"/>
          <w:sz w:val="22"/>
          <w:szCs w:val="22"/>
          <w:lang w:val="en-US"/>
          <w:rPrChange w:id="404" w:author="Reedy Feggins (IBM)" w:date="2014-03-11T15:10:00Z">
            <w:rPr>
              <w:del w:id="405" w:author="Reedy Feggins (IBM)" w:date="2014-03-11T14:56:00Z"/>
              <w:rFonts w:asciiTheme="minorHAnsi" w:eastAsiaTheme="minorEastAsia" w:hAnsiTheme="minorHAnsi" w:cstheme="minorBidi"/>
              <w:b w:val="0"/>
              <w:noProof/>
              <w:sz w:val="22"/>
              <w:szCs w:val="22"/>
              <w:lang w:val="en-US"/>
            </w:rPr>
          </w:rPrChange>
        </w:rPr>
      </w:pPr>
      <w:del w:id="406" w:author="Reedy Feggins (IBM)" w:date="2014-03-11T14:56:00Z">
        <w:r w:rsidRPr="00303638" w:rsidDel="00BA7A98">
          <w:rPr>
            <w:rStyle w:val="Hyperlink"/>
            <w:noProof/>
            <w:color w:val="000000" w:themeColor="text1"/>
            <w:rPrChange w:id="407" w:author="Reedy Feggins (IBM)" w:date="2014-03-11T15:10:00Z">
              <w:rPr>
                <w:rStyle w:val="Hyperlink"/>
                <w:noProof/>
              </w:rPr>
            </w:rPrChange>
          </w:rPr>
          <w:delText>4.1.</w:delText>
        </w:r>
        <w:r w:rsidRPr="00303638" w:rsidDel="00BA7A98">
          <w:rPr>
            <w:rFonts w:asciiTheme="minorHAnsi" w:eastAsiaTheme="minorEastAsia" w:hAnsiTheme="minorHAnsi" w:cstheme="minorBidi"/>
            <w:b w:val="0"/>
            <w:noProof/>
            <w:color w:val="000000" w:themeColor="text1"/>
            <w:sz w:val="22"/>
            <w:szCs w:val="22"/>
            <w:lang w:val="en-US"/>
            <w:rPrChange w:id="408"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409" w:author="Reedy Feggins (IBM)" w:date="2014-03-11T15:10:00Z">
              <w:rPr>
                <w:rStyle w:val="Hyperlink"/>
                <w:noProof/>
              </w:rPr>
            </w:rPrChange>
          </w:rPr>
          <w:delText>Post-Deployment Verification Steps</w:delText>
        </w:r>
        <w:r w:rsidRPr="00303638" w:rsidDel="00BA7A98">
          <w:rPr>
            <w:noProof/>
            <w:webHidden/>
            <w:color w:val="000000" w:themeColor="text1"/>
            <w:rPrChange w:id="410" w:author="Reedy Feggins (IBM)" w:date="2014-03-11T15:10:00Z">
              <w:rPr>
                <w:noProof/>
                <w:webHidden/>
              </w:rPr>
            </w:rPrChange>
          </w:rPr>
          <w:tab/>
          <w:delText>14</w:delText>
        </w:r>
      </w:del>
    </w:p>
    <w:p w:rsidR="0013190A" w:rsidRPr="00303638" w:rsidDel="00BA7A98" w:rsidRDefault="0013190A">
      <w:pPr>
        <w:pStyle w:val="TOC1"/>
        <w:rPr>
          <w:del w:id="411" w:author="Reedy Feggins (IBM)" w:date="2014-03-11T14:56:00Z"/>
          <w:rFonts w:asciiTheme="minorHAnsi" w:eastAsiaTheme="minorEastAsia" w:hAnsiTheme="minorHAnsi" w:cstheme="minorBidi"/>
          <w:b w:val="0"/>
          <w:caps w:val="0"/>
          <w:noProof/>
          <w:color w:val="000000" w:themeColor="text1"/>
          <w:sz w:val="22"/>
          <w:szCs w:val="22"/>
          <w:lang w:val="en-US"/>
          <w:rPrChange w:id="412" w:author="Reedy Feggins (IBM)" w:date="2014-03-11T15:10:00Z">
            <w:rPr>
              <w:del w:id="413" w:author="Reedy Feggins (IBM)" w:date="2014-03-11T14:56:00Z"/>
              <w:rFonts w:asciiTheme="minorHAnsi" w:eastAsiaTheme="minorEastAsia" w:hAnsiTheme="minorHAnsi" w:cstheme="minorBidi"/>
              <w:b w:val="0"/>
              <w:caps w:val="0"/>
              <w:noProof/>
              <w:sz w:val="22"/>
              <w:szCs w:val="22"/>
              <w:lang w:val="en-US"/>
            </w:rPr>
          </w:rPrChange>
        </w:rPr>
      </w:pPr>
      <w:del w:id="414" w:author="Reedy Feggins (IBM)" w:date="2014-03-11T14:56:00Z">
        <w:r w:rsidRPr="00303638" w:rsidDel="00BA7A98">
          <w:rPr>
            <w:rStyle w:val="Hyperlink"/>
            <w:noProof/>
            <w:color w:val="000000" w:themeColor="text1"/>
            <w:rPrChange w:id="415" w:author="Reedy Feggins (IBM)" w:date="2014-03-11T15:10:00Z">
              <w:rPr>
                <w:rStyle w:val="Hyperlink"/>
                <w:noProof/>
              </w:rPr>
            </w:rPrChange>
          </w:rPr>
          <w:delText>5.</w:delText>
        </w:r>
        <w:r w:rsidRPr="00303638" w:rsidDel="00BA7A98">
          <w:rPr>
            <w:rFonts w:asciiTheme="minorHAnsi" w:eastAsiaTheme="minorEastAsia" w:hAnsiTheme="minorHAnsi" w:cstheme="minorBidi"/>
            <w:b w:val="0"/>
            <w:caps w:val="0"/>
            <w:noProof/>
            <w:color w:val="000000" w:themeColor="text1"/>
            <w:sz w:val="22"/>
            <w:szCs w:val="22"/>
            <w:lang w:val="en-US"/>
            <w:rPrChange w:id="416" w:author="Reedy Feggins (IBM)" w:date="2014-03-11T15:10:00Z">
              <w:rPr>
                <w:rFonts w:asciiTheme="minorHAnsi" w:eastAsiaTheme="minorEastAsia" w:hAnsiTheme="minorHAnsi" w:cstheme="minorBidi"/>
                <w:b w:val="0"/>
                <w:caps w:val="0"/>
                <w:noProof/>
                <w:sz w:val="22"/>
                <w:szCs w:val="22"/>
                <w:lang w:val="en-US"/>
              </w:rPr>
            </w:rPrChange>
          </w:rPr>
          <w:tab/>
        </w:r>
        <w:r w:rsidRPr="00303638" w:rsidDel="00BA7A98">
          <w:rPr>
            <w:rStyle w:val="Hyperlink"/>
            <w:noProof/>
            <w:color w:val="000000" w:themeColor="text1"/>
            <w:rPrChange w:id="417" w:author="Reedy Feggins (IBM)" w:date="2014-03-11T15:10:00Z">
              <w:rPr>
                <w:rStyle w:val="Hyperlink"/>
                <w:noProof/>
              </w:rPr>
            </w:rPrChange>
          </w:rPr>
          <w:delText>Appendix</w:delText>
        </w:r>
        <w:r w:rsidRPr="00303638" w:rsidDel="00BA7A98">
          <w:rPr>
            <w:noProof/>
            <w:webHidden/>
            <w:color w:val="000000" w:themeColor="text1"/>
            <w:rPrChange w:id="418" w:author="Reedy Feggins (IBM)" w:date="2014-03-11T15:10:00Z">
              <w:rPr>
                <w:noProof/>
                <w:webHidden/>
              </w:rPr>
            </w:rPrChange>
          </w:rPr>
          <w:tab/>
          <w:delText>14</w:delText>
        </w:r>
      </w:del>
    </w:p>
    <w:p w:rsidR="0013190A" w:rsidRPr="00303638" w:rsidDel="00BA7A98" w:rsidRDefault="0013190A">
      <w:pPr>
        <w:pStyle w:val="TOC2"/>
        <w:rPr>
          <w:del w:id="419" w:author="Reedy Feggins (IBM)" w:date="2014-03-11T14:56:00Z"/>
          <w:rFonts w:asciiTheme="minorHAnsi" w:eastAsiaTheme="minorEastAsia" w:hAnsiTheme="minorHAnsi" w:cstheme="minorBidi"/>
          <w:b w:val="0"/>
          <w:noProof/>
          <w:color w:val="000000" w:themeColor="text1"/>
          <w:sz w:val="22"/>
          <w:szCs w:val="22"/>
          <w:lang w:val="en-US"/>
          <w:rPrChange w:id="420" w:author="Reedy Feggins (IBM)" w:date="2014-03-11T15:10:00Z">
            <w:rPr>
              <w:del w:id="421" w:author="Reedy Feggins (IBM)" w:date="2014-03-11T14:56:00Z"/>
              <w:rFonts w:asciiTheme="minorHAnsi" w:eastAsiaTheme="minorEastAsia" w:hAnsiTheme="minorHAnsi" w:cstheme="minorBidi"/>
              <w:b w:val="0"/>
              <w:noProof/>
              <w:sz w:val="22"/>
              <w:szCs w:val="22"/>
              <w:lang w:val="en-US"/>
            </w:rPr>
          </w:rPrChange>
        </w:rPr>
      </w:pPr>
      <w:del w:id="422" w:author="Reedy Feggins (IBM)" w:date="2014-03-11T14:56:00Z">
        <w:r w:rsidRPr="00303638" w:rsidDel="00BA7A98">
          <w:rPr>
            <w:rStyle w:val="Hyperlink"/>
            <w:noProof/>
            <w:color w:val="000000" w:themeColor="text1"/>
            <w:rPrChange w:id="423" w:author="Reedy Feggins (IBM)" w:date="2014-03-11T15:10:00Z">
              <w:rPr>
                <w:rStyle w:val="Hyperlink"/>
                <w:noProof/>
              </w:rPr>
            </w:rPrChange>
          </w:rPr>
          <w:delText>5.1.</w:delText>
        </w:r>
        <w:r w:rsidRPr="00303638" w:rsidDel="00BA7A98">
          <w:rPr>
            <w:rFonts w:asciiTheme="minorHAnsi" w:eastAsiaTheme="minorEastAsia" w:hAnsiTheme="minorHAnsi" w:cstheme="minorBidi"/>
            <w:b w:val="0"/>
            <w:noProof/>
            <w:color w:val="000000" w:themeColor="text1"/>
            <w:sz w:val="22"/>
            <w:szCs w:val="22"/>
            <w:lang w:val="en-US"/>
            <w:rPrChange w:id="424"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425" w:author="Reedy Feggins (IBM)" w:date="2014-03-11T15:10:00Z">
              <w:rPr>
                <w:rStyle w:val="Hyperlink"/>
                <w:noProof/>
              </w:rPr>
            </w:rPrChange>
          </w:rPr>
          <w:delText>Document Location</w:delText>
        </w:r>
        <w:r w:rsidRPr="00303638" w:rsidDel="00BA7A98">
          <w:rPr>
            <w:noProof/>
            <w:webHidden/>
            <w:color w:val="000000" w:themeColor="text1"/>
            <w:rPrChange w:id="426" w:author="Reedy Feggins (IBM)" w:date="2014-03-11T15:10:00Z">
              <w:rPr>
                <w:noProof/>
                <w:webHidden/>
              </w:rPr>
            </w:rPrChange>
          </w:rPr>
          <w:tab/>
          <w:delText>14</w:delText>
        </w:r>
      </w:del>
    </w:p>
    <w:p w:rsidR="0013190A" w:rsidRPr="00303638" w:rsidDel="00BA7A98" w:rsidRDefault="0013190A">
      <w:pPr>
        <w:pStyle w:val="TOC2"/>
        <w:rPr>
          <w:del w:id="427" w:author="Reedy Feggins (IBM)" w:date="2014-03-11T14:56:00Z"/>
          <w:rFonts w:asciiTheme="minorHAnsi" w:eastAsiaTheme="minorEastAsia" w:hAnsiTheme="minorHAnsi" w:cstheme="minorBidi"/>
          <w:b w:val="0"/>
          <w:noProof/>
          <w:color w:val="000000" w:themeColor="text1"/>
          <w:sz w:val="22"/>
          <w:szCs w:val="22"/>
          <w:lang w:val="en-US"/>
          <w:rPrChange w:id="428" w:author="Reedy Feggins (IBM)" w:date="2014-03-11T15:10:00Z">
            <w:rPr>
              <w:del w:id="429" w:author="Reedy Feggins (IBM)" w:date="2014-03-11T14:56:00Z"/>
              <w:rFonts w:asciiTheme="minorHAnsi" w:eastAsiaTheme="minorEastAsia" w:hAnsiTheme="minorHAnsi" w:cstheme="minorBidi"/>
              <w:b w:val="0"/>
              <w:noProof/>
              <w:sz w:val="22"/>
              <w:szCs w:val="22"/>
              <w:lang w:val="en-US"/>
            </w:rPr>
          </w:rPrChange>
        </w:rPr>
      </w:pPr>
      <w:del w:id="430" w:author="Reedy Feggins (IBM)" w:date="2014-03-11T14:56:00Z">
        <w:r w:rsidRPr="00303638" w:rsidDel="00BA7A98">
          <w:rPr>
            <w:rStyle w:val="Hyperlink"/>
            <w:noProof/>
            <w:color w:val="000000" w:themeColor="text1"/>
            <w:rPrChange w:id="431" w:author="Reedy Feggins (IBM)" w:date="2014-03-11T15:10:00Z">
              <w:rPr>
                <w:rStyle w:val="Hyperlink"/>
                <w:noProof/>
              </w:rPr>
            </w:rPrChange>
          </w:rPr>
          <w:delText>5.2.</w:delText>
        </w:r>
        <w:r w:rsidRPr="00303638" w:rsidDel="00BA7A98">
          <w:rPr>
            <w:rFonts w:asciiTheme="minorHAnsi" w:eastAsiaTheme="minorEastAsia" w:hAnsiTheme="minorHAnsi" w:cstheme="minorBidi"/>
            <w:b w:val="0"/>
            <w:noProof/>
            <w:color w:val="000000" w:themeColor="text1"/>
            <w:sz w:val="22"/>
            <w:szCs w:val="22"/>
            <w:lang w:val="en-US"/>
            <w:rPrChange w:id="432"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433" w:author="Reedy Feggins (IBM)" w:date="2014-03-11T15:10:00Z">
              <w:rPr>
                <w:rStyle w:val="Hyperlink"/>
                <w:noProof/>
              </w:rPr>
            </w:rPrChange>
          </w:rPr>
          <w:delText>Glossary</w:delText>
        </w:r>
        <w:r w:rsidRPr="00303638" w:rsidDel="00BA7A98">
          <w:rPr>
            <w:noProof/>
            <w:webHidden/>
            <w:color w:val="000000" w:themeColor="text1"/>
            <w:rPrChange w:id="434" w:author="Reedy Feggins (IBM)" w:date="2014-03-11T15:10:00Z">
              <w:rPr>
                <w:noProof/>
                <w:webHidden/>
              </w:rPr>
            </w:rPrChange>
          </w:rPr>
          <w:tab/>
          <w:delText>14</w:delText>
        </w:r>
      </w:del>
    </w:p>
    <w:p w:rsidR="0013190A" w:rsidRPr="00303638" w:rsidDel="00BA7A98" w:rsidRDefault="0013190A">
      <w:pPr>
        <w:pStyle w:val="TOC2"/>
        <w:rPr>
          <w:del w:id="435" w:author="Reedy Feggins (IBM)" w:date="2014-03-11T14:56:00Z"/>
          <w:rFonts w:asciiTheme="minorHAnsi" w:eastAsiaTheme="minorEastAsia" w:hAnsiTheme="minorHAnsi" w:cstheme="minorBidi"/>
          <w:b w:val="0"/>
          <w:noProof/>
          <w:color w:val="000000" w:themeColor="text1"/>
          <w:sz w:val="22"/>
          <w:szCs w:val="22"/>
          <w:lang w:val="en-US"/>
          <w:rPrChange w:id="436" w:author="Reedy Feggins (IBM)" w:date="2014-03-11T15:10:00Z">
            <w:rPr>
              <w:del w:id="437" w:author="Reedy Feggins (IBM)" w:date="2014-03-11T14:56:00Z"/>
              <w:rFonts w:asciiTheme="minorHAnsi" w:eastAsiaTheme="minorEastAsia" w:hAnsiTheme="minorHAnsi" w:cstheme="minorBidi"/>
              <w:b w:val="0"/>
              <w:noProof/>
              <w:sz w:val="22"/>
              <w:szCs w:val="22"/>
              <w:lang w:val="en-US"/>
            </w:rPr>
          </w:rPrChange>
        </w:rPr>
      </w:pPr>
      <w:del w:id="438" w:author="Reedy Feggins (IBM)" w:date="2014-03-11T14:56:00Z">
        <w:r w:rsidRPr="00303638" w:rsidDel="00BA7A98">
          <w:rPr>
            <w:rStyle w:val="Hyperlink"/>
            <w:noProof/>
            <w:color w:val="000000" w:themeColor="text1"/>
            <w:rPrChange w:id="439" w:author="Reedy Feggins (IBM)" w:date="2014-03-11T15:10:00Z">
              <w:rPr>
                <w:rStyle w:val="Hyperlink"/>
                <w:noProof/>
              </w:rPr>
            </w:rPrChange>
          </w:rPr>
          <w:delText>5.3.</w:delText>
        </w:r>
        <w:r w:rsidRPr="00303638" w:rsidDel="00BA7A98">
          <w:rPr>
            <w:rFonts w:asciiTheme="minorHAnsi" w:eastAsiaTheme="minorEastAsia" w:hAnsiTheme="minorHAnsi" w:cstheme="minorBidi"/>
            <w:b w:val="0"/>
            <w:noProof/>
            <w:color w:val="000000" w:themeColor="text1"/>
            <w:sz w:val="22"/>
            <w:szCs w:val="22"/>
            <w:lang w:val="en-US"/>
            <w:rPrChange w:id="440" w:author="Reedy Feggins (IBM)" w:date="2014-03-11T15:10:00Z">
              <w:rPr>
                <w:rFonts w:asciiTheme="minorHAnsi" w:eastAsiaTheme="minorEastAsia" w:hAnsiTheme="minorHAnsi" w:cstheme="minorBidi"/>
                <w:b w:val="0"/>
                <w:noProof/>
                <w:sz w:val="22"/>
                <w:szCs w:val="22"/>
                <w:lang w:val="en-US"/>
              </w:rPr>
            </w:rPrChange>
          </w:rPr>
          <w:tab/>
        </w:r>
        <w:r w:rsidRPr="00303638" w:rsidDel="00BA7A98">
          <w:rPr>
            <w:rStyle w:val="Hyperlink"/>
            <w:noProof/>
            <w:color w:val="000000" w:themeColor="text1"/>
            <w:rPrChange w:id="441" w:author="Reedy Feggins (IBM)" w:date="2014-03-11T15:10:00Z">
              <w:rPr>
                <w:rStyle w:val="Hyperlink"/>
                <w:noProof/>
              </w:rPr>
            </w:rPrChange>
          </w:rPr>
          <w:delText>Reference Documents</w:delText>
        </w:r>
        <w:r w:rsidRPr="00303638" w:rsidDel="00BA7A98">
          <w:rPr>
            <w:noProof/>
            <w:webHidden/>
            <w:color w:val="000000" w:themeColor="text1"/>
            <w:rPrChange w:id="442" w:author="Reedy Feggins (IBM)" w:date="2014-03-11T15:10:00Z">
              <w:rPr>
                <w:noProof/>
                <w:webHidden/>
              </w:rPr>
            </w:rPrChange>
          </w:rPr>
          <w:tab/>
          <w:delText>15</w:delText>
        </w:r>
      </w:del>
    </w:p>
    <w:p w:rsidR="00661DFA" w:rsidRPr="00303638" w:rsidDel="007903E6" w:rsidRDefault="00A97151" w:rsidP="00661DFA">
      <w:pPr>
        <w:rPr>
          <w:del w:id="443" w:author="Reedy Feggins (IBM)" w:date="2014-03-11T14:40:00Z"/>
          <w:rFonts w:cs="Arial"/>
          <w:color w:val="000000" w:themeColor="text1"/>
          <w:rPrChange w:id="444" w:author="Reedy Feggins (IBM)" w:date="2014-03-11T15:10:00Z">
            <w:rPr>
              <w:del w:id="445" w:author="Reedy Feggins (IBM)" w:date="2014-03-11T14:40:00Z"/>
              <w:rFonts w:cs="Arial"/>
            </w:rPr>
          </w:rPrChange>
        </w:rPr>
      </w:pPr>
      <w:r w:rsidRPr="00303638">
        <w:rPr>
          <w:rFonts w:cs="Arial"/>
          <w:color w:val="000000" w:themeColor="text1"/>
          <w:rPrChange w:id="446" w:author="Reedy Feggins (IBM)" w:date="2014-03-11T15:10:00Z">
            <w:rPr>
              <w:rFonts w:cs="Arial"/>
            </w:rPr>
          </w:rPrChange>
        </w:rPr>
        <w:fldChar w:fldCharType="end"/>
      </w:r>
    </w:p>
    <w:p w:rsidR="00661DFA" w:rsidRPr="00303638" w:rsidDel="007903E6" w:rsidRDefault="00661DFA" w:rsidP="00661DFA">
      <w:pPr>
        <w:suppressAutoHyphens w:val="0"/>
        <w:spacing w:before="60" w:after="60"/>
        <w:ind w:left="0"/>
        <w:jc w:val="left"/>
        <w:rPr>
          <w:del w:id="447" w:author="Reedy Feggins (IBM)" w:date="2014-03-11T14:40:00Z"/>
          <w:rFonts w:cs="Arial"/>
          <w:color w:val="000000" w:themeColor="text1"/>
          <w:rPrChange w:id="448" w:author="Reedy Feggins (IBM)" w:date="2014-03-11T15:10:00Z">
            <w:rPr>
              <w:del w:id="449" w:author="Reedy Feggins (IBM)" w:date="2014-03-11T14:40:00Z"/>
              <w:rFonts w:cs="Arial"/>
            </w:rPr>
          </w:rPrChange>
        </w:rPr>
      </w:pPr>
      <w:r w:rsidRPr="00303638">
        <w:rPr>
          <w:rFonts w:cs="Arial"/>
          <w:color w:val="000000" w:themeColor="text1"/>
          <w:rPrChange w:id="450" w:author="Reedy Feggins (IBM)" w:date="2014-03-11T15:10:00Z">
            <w:rPr>
              <w:rFonts w:cs="Arial"/>
            </w:rPr>
          </w:rPrChange>
        </w:rPr>
        <w:br w:type="page"/>
      </w:r>
    </w:p>
    <w:p w:rsidR="00661DFA" w:rsidRPr="00303638" w:rsidDel="007903E6" w:rsidRDefault="00661DFA" w:rsidP="00661DFA">
      <w:pPr>
        <w:rPr>
          <w:del w:id="451" w:author="Reedy Feggins (IBM)" w:date="2014-03-11T14:40:00Z"/>
          <w:rFonts w:cs="Arial"/>
          <w:color w:val="000000" w:themeColor="text1"/>
          <w:rPrChange w:id="452" w:author="Reedy Feggins (IBM)" w:date="2014-03-11T15:10:00Z">
            <w:rPr>
              <w:del w:id="453" w:author="Reedy Feggins (IBM)" w:date="2014-03-11T14:40:00Z"/>
              <w:rFonts w:cs="Arial"/>
            </w:rPr>
          </w:rPrChange>
        </w:rPr>
      </w:pPr>
    </w:p>
    <w:p w:rsidR="00661DFA" w:rsidRPr="00303638" w:rsidDel="007903E6" w:rsidRDefault="00661DFA" w:rsidP="00661DFA">
      <w:pPr>
        <w:rPr>
          <w:del w:id="454" w:author="Reedy Feggins (IBM)" w:date="2014-03-11T14:40:00Z"/>
          <w:rFonts w:cs="Arial"/>
          <w:color w:val="000000" w:themeColor="text1"/>
          <w:rPrChange w:id="455" w:author="Reedy Feggins (IBM)" w:date="2014-03-11T15:10:00Z">
            <w:rPr>
              <w:del w:id="456" w:author="Reedy Feggins (IBM)" w:date="2014-03-11T14:40:00Z"/>
              <w:rFonts w:cs="Arial"/>
            </w:rPr>
          </w:rPrChange>
        </w:rPr>
      </w:pPr>
    </w:p>
    <w:p w:rsidR="00661DFA" w:rsidRPr="00303638" w:rsidRDefault="00661DFA">
      <w:pPr>
        <w:rPr>
          <w:rFonts w:cs="Arial"/>
          <w:color w:val="000000" w:themeColor="text1"/>
          <w:lang w:val="en-US"/>
          <w:rPrChange w:id="457" w:author="Reedy Feggins (IBM)" w:date="2014-03-11T15:10:00Z">
            <w:rPr>
              <w:rFonts w:cs="Arial"/>
              <w:lang w:val="en-US"/>
            </w:rPr>
          </w:rPrChange>
        </w:rPr>
      </w:pPr>
    </w:p>
    <w:p w:rsidR="00661DFA" w:rsidRPr="00303638" w:rsidRDefault="00661DFA" w:rsidP="00661DFA">
      <w:pPr>
        <w:pStyle w:val="Heading1"/>
        <w:rPr>
          <w:rFonts w:cs="Arial"/>
          <w:color w:val="000000" w:themeColor="text1"/>
          <w:rPrChange w:id="458" w:author="Reedy Feggins (IBM)" w:date="2014-03-11T15:10:00Z">
            <w:rPr>
              <w:rFonts w:cs="Arial"/>
            </w:rPr>
          </w:rPrChange>
        </w:rPr>
      </w:pPr>
      <w:bookmarkStart w:id="459" w:name="_Toc263242826"/>
      <w:bookmarkStart w:id="460" w:name="_Toc382315170"/>
      <w:r w:rsidRPr="00303638">
        <w:rPr>
          <w:color w:val="000000" w:themeColor="text1"/>
          <w:lang w:val="en-US"/>
          <w:rPrChange w:id="461" w:author="Reedy Feggins (IBM)" w:date="2014-03-11T15:10:00Z">
            <w:rPr>
              <w:lang w:val="en-US"/>
            </w:rPr>
          </w:rPrChange>
        </w:rPr>
        <w:t xml:space="preserve">About This </w:t>
      </w:r>
      <w:r w:rsidRPr="00303638">
        <w:rPr>
          <w:color w:val="000000" w:themeColor="text1"/>
          <w:rPrChange w:id="462" w:author="Reedy Feggins (IBM)" w:date="2014-03-11T15:10:00Z">
            <w:rPr/>
          </w:rPrChange>
        </w:rPr>
        <w:t>Document</w:t>
      </w:r>
      <w:bookmarkEnd w:id="459"/>
      <w:bookmarkEnd w:id="460"/>
    </w:p>
    <w:p w:rsidR="00661DFA" w:rsidRPr="00303638" w:rsidRDefault="00661DFA" w:rsidP="00661DFA">
      <w:pPr>
        <w:pStyle w:val="Heading2"/>
        <w:rPr>
          <w:rFonts w:cs="Arial"/>
        </w:rPr>
      </w:pPr>
      <w:bookmarkStart w:id="463" w:name="_Toc228949738"/>
      <w:bookmarkStart w:id="464" w:name="_Toc261191608"/>
      <w:bookmarkStart w:id="465" w:name="_Toc263242827"/>
      <w:bookmarkStart w:id="466" w:name="_Toc382315171"/>
      <w:r w:rsidRPr="00303638">
        <w:t>Document Purpose</w:t>
      </w:r>
      <w:bookmarkEnd w:id="463"/>
      <w:bookmarkEnd w:id="464"/>
      <w:bookmarkEnd w:id="465"/>
      <w:bookmarkEnd w:id="466"/>
    </w:p>
    <w:p w:rsidR="008F05FF" w:rsidRPr="00303638" w:rsidRDefault="00A832DC" w:rsidP="00A832DC">
      <w:pPr>
        <w:pStyle w:val="BodyText"/>
        <w:rPr>
          <w:color w:val="000000" w:themeColor="text1"/>
          <w:rPrChange w:id="467" w:author="Reedy Feggins (IBM)" w:date="2014-03-11T15:10:00Z">
            <w:rPr/>
          </w:rPrChange>
        </w:rPr>
      </w:pPr>
      <w:r w:rsidRPr="00303638">
        <w:rPr>
          <w:color w:val="000000" w:themeColor="text1"/>
          <w:rPrChange w:id="468" w:author="Reedy Feggins (IBM)" w:date="2014-03-11T15:10:00Z">
            <w:rPr/>
          </w:rPrChange>
        </w:rPr>
        <w:t xml:space="preserve">This document provides the use cases and technical design for the custom plugins used to integrate IBM </w:t>
      </w:r>
      <w:proofErr w:type="spellStart"/>
      <w:r w:rsidRPr="00303638">
        <w:rPr>
          <w:color w:val="000000" w:themeColor="text1"/>
          <w:rPrChange w:id="469" w:author="Reedy Feggins (IBM)" w:date="2014-03-11T15:10:00Z">
            <w:rPr/>
          </w:rPrChange>
        </w:rPr>
        <w:t>UrbanCode</w:t>
      </w:r>
      <w:proofErr w:type="spellEnd"/>
      <w:r w:rsidRPr="00303638">
        <w:rPr>
          <w:color w:val="000000" w:themeColor="text1"/>
          <w:rPrChange w:id="470" w:author="Reedy Feggins (IBM)" w:date="2014-03-11T15:10:00Z">
            <w:rPr/>
          </w:rPrChange>
        </w:rPr>
        <w:t xml:space="preserve"> Deploy with </w:t>
      </w:r>
      <w:r w:rsidR="00DD4510">
        <w:rPr>
          <w:color w:val="000000" w:themeColor="text1"/>
        </w:rPr>
        <w:t>BMC Control-M.</w:t>
      </w:r>
      <w:r w:rsidRPr="00303638">
        <w:rPr>
          <w:color w:val="000000" w:themeColor="text1"/>
          <w:rPrChange w:id="471" w:author="Reedy Feggins (IBM)" w:date="2014-03-11T15:10:00Z">
            <w:rPr/>
          </w:rPrChange>
        </w:rPr>
        <w:t xml:space="preserve">  </w:t>
      </w:r>
      <w:r w:rsidR="00DD4510">
        <w:rPr>
          <w:color w:val="000000" w:themeColor="text1"/>
        </w:rPr>
        <w:t>BMC Control-M provides applications the ability to schedule large and complex jobs</w:t>
      </w:r>
      <w:r w:rsidR="008F05FF" w:rsidRPr="00303638">
        <w:rPr>
          <w:color w:val="000000" w:themeColor="text1"/>
          <w:rPrChange w:id="472" w:author="Reedy Feggins (IBM)" w:date="2014-03-11T15:10:00Z">
            <w:rPr/>
          </w:rPrChange>
        </w:rPr>
        <w:t xml:space="preserve">.  </w:t>
      </w:r>
    </w:p>
    <w:p w:rsidR="008F05FF" w:rsidRPr="00303638" w:rsidRDefault="008F05FF" w:rsidP="008F05FF">
      <w:pPr>
        <w:rPr>
          <w:color w:val="000000" w:themeColor="text1"/>
          <w:rPrChange w:id="473" w:author="Reedy Feggins (IBM)" w:date="2014-03-11T15:10:00Z">
            <w:rPr/>
          </w:rPrChange>
        </w:rPr>
      </w:pPr>
      <w:r w:rsidRPr="00303638">
        <w:rPr>
          <w:color w:val="000000" w:themeColor="text1"/>
          <w:rPrChange w:id="474" w:author="Reedy Feggins (IBM)" w:date="2014-03-11T15:10:00Z">
            <w:rPr/>
          </w:rPrChange>
        </w:rPr>
        <w:t xml:space="preserve">This </w:t>
      </w:r>
      <w:r w:rsidRPr="00303638">
        <w:rPr>
          <w:rFonts w:cs="Arial"/>
          <w:b/>
          <w:color w:val="000000" w:themeColor="text1"/>
          <w:rPrChange w:id="475" w:author="Reedy Feggins (IBM)" w:date="2014-03-11T15:10:00Z">
            <w:rPr>
              <w:rFonts w:cs="Arial"/>
              <w:b/>
            </w:rPr>
          </w:rPrChange>
        </w:rPr>
        <w:t>KOP</w:t>
      </w:r>
      <w:r w:rsidRPr="00303638">
        <w:rPr>
          <w:rFonts w:cs="Arial"/>
          <w:color w:val="000000" w:themeColor="text1"/>
          <w:rPrChange w:id="476" w:author="Reedy Feggins (IBM)" w:date="2014-03-11T15:10:00Z">
            <w:rPr>
              <w:rFonts w:cs="Arial"/>
            </w:rPr>
          </w:rPrChange>
        </w:rPr>
        <w:t xml:space="preserve"> </w:t>
      </w:r>
      <w:r w:rsidRPr="00303638">
        <w:rPr>
          <w:color w:val="000000" w:themeColor="text1"/>
          <w:rPrChange w:id="477" w:author="Reedy Feggins (IBM)" w:date="2014-03-11T15:10:00Z">
            <w:rPr/>
          </w:rPrChange>
        </w:rPr>
        <w:t xml:space="preserve">document will also serve as a template for developers when they create deployment instructions for a software delivery using </w:t>
      </w:r>
      <w:r w:rsidR="00DD4510">
        <w:rPr>
          <w:color w:val="000000" w:themeColor="text1"/>
        </w:rPr>
        <w:t>Control-M</w:t>
      </w:r>
      <w:r w:rsidR="00D93BA1">
        <w:rPr>
          <w:color w:val="000000" w:themeColor="text1"/>
        </w:rPr>
        <w:t xml:space="preserve"> with </w:t>
      </w:r>
      <w:proofErr w:type="spellStart"/>
      <w:r w:rsidR="00D93BA1">
        <w:rPr>
          <w:color w:val="000000" w:themeColor="text1"/>
        </w:rPr>
        <w:t>UrbanCode</w:t>
      </w:r>
      <w:proofErr w:type="spellEnd"/>
      <w:r w:rsidR="00D93BA1">
        <w:rPr>
          <w:color w:val="000000" w:themeColor="text1"/>
        </w:rPr>
        <w:t xml:space="preserve"> Deplo</w:t>
      </w:r>
      <w:r w:rsidRPr="00303638">
        <w:rPr>
          <w:color w:val="000000" w:themeColor="text1"/>
          <w:rPrChange w:id="478" w:author="Reedy Feggins (IBM)" w:date="2014-03-11T15:10:00Z">
            <w:rPr/>
          </w:rPrChange>
        </w:rPr>
        <w:t xml:space="preserve">y.  </w:t>
      </w:r>
    </w:p>
    <w:p w:rsidR="00661DFA" w:rsidRPr="00303638" w:rsidRDefault="00661DFA" w:rsidP="00661DFA">
      <w:pPr>
        <w:rPr>
          <w:rFonts w:cs="Arial"/>
          <w:color w:val="000000" w:themeColor="text1"/>
          <w:rPrChange w:id="479" w:author="Reedy Feggins (IBM)" w:date="2014-03-11T15:10:00Z">
            <w:rPr>
              <w:rFonts w:cs="Arial"/>
            </w:rPr>
          </w:rPrChange>
        </w:rPr>
      </w:pPr>
      <w:r w:rsidRPr="00303638">
        <w:rPr>
          <w:rFonts w:cs="Arial"/>
          <w:color w:val="000000" w:themeColor="text1"/>
          <w:rPrChange w:id="480" w:author="Reedy Feggins (IBM)" w:date="2014-03-11T15:10:00Z">
            <w:rPr>
              <w:rFonts w:cs="Arial"/>
            </w:rPr>
          </w:rPrChange>
        </w:rPr>
        <w:t xml:space="preserve">This document should be </w:t>
      </w:r>
      <w:r w:rsidR="002D4EA1" w:rsidRPr="00303638">
        <w:rPr>
          <w:rFonts w:cs="Arial"/>
          <w:color w:val="000000" w:themeColor="text1"/>
          <w:rPrChange w:id="481" w:author="Reedy Feggins (IBM)" w:date="2014-03-11T15:10:00Z">
            <w:rPr>
              <w:rFonts w:cs="Arial"/>
            </w:rPr>
          </w:rPrChange>
        </w:rPr>
        <w:t>used in conjunction with the GTO Technology Supply Integration Release &amp;</w:t>
      </w:r>
      <w:r w:rsidRPr="00303638">
        <w:rPr>
          <w:rFonts w:cs="Arial"/>
          <w:color w:val="000000" w:themeColor="text1"/>
          <w:rPrChange w:id="482" w:author="Reedy Feggins (IBM)" w:date="2014-03-11T15:10:00Z">
            <w:rPr>
              <w:rFonts w:cs="Arial"/>
            </w:rPr>
          </w:rPrChange>
        </w:rPr>
        <w:t xml:space="preserve"> Deployment Operations Policy and Standards document.  </w:t>
      </w:r>
    </w:p>
    <w:p w:rsidR="00661DFA" w:rsidRPr="00303638" w:rsidRDefault="00661DFA" w:rsidP="00661DFA">
      <w:pPr>
        <w:pStyle w:val="Heading2"/>
      </w:pPr>
      <w:bookmarkStart w:id="483" w:name="_Toc261191609"/>
      <w:bookmarkStart w:id="484" w:name="_Toc263242828"/>
      <w:bookmarkStart w:id="485" w:name="_Toc382315172"/>
      <w:r w:rsidRPr="00303638">
        <w:t>Document Stake Holders</w:t>
      </w:r>
      <w:bookmarkEnd w:id="483"/>
      <w:bookmarkEnd w:id="484"/>
      <w:bookmarkEnd w:id="485"/>
    </w:p>
    <w:p w:rsidR="00661DFA" w:rsidRPr="00303638" w:rsidRDefault="00661DFA" w:rsidP="00661DFA">
      <w:pPr>
        <w:pStyle w:val="ListBullet"/>
        <w:rPr>
          <w:color w:val="000000" w:themeColor="text1"/>
          <w:rPrChange w:id="486" w:author="Reedy Feggins (IBM)" w:date="2014-03-11T15:10:00Z">
            <w:rPr/>
          </w:rPrChange>
        </w:rPr>
      </w:pPr>
      <w:r w:rsidRPr="00303638">
        <w:rPr>
          <w:color w:val="000000" w:themeColor="text1"/>
          <w:rPrChange w:id="487" w:author="Reedy Feggins (IBM)" w:date="2014-03-11T15:10:00Z">
            <w:rPr/>
          </w:rPrChange>
        </w:rPr>
        <w:t>PM - Deployment Operations Team</w:t>
      </w:r>
    </w:p>
    <w:p w:rsidR="00661DFA" w:rsidRPr="00303638" w:rsidRDefault="00661DFA" w:rsidP="00661DFA">
      <w:pPr>
        <w:pStyle w:val="ListBullet"/>
        <w:rPr>
          <w:color w:val="000000" w:themeColor="text1"/>
          <w:rPrChange w:id="488" w:author="Reedy Feggins (IBM)" w:date="2014-03-11T15:10:00Z">
            <w:rPr/>
          </w:rPrChange>
        </w:rPr>
      </w:pPr>
      <w:r w:rsidRPr="00303638">
        <w:rPr>
          <w:color w:val="000000" w:themeColor="text1"/>
          <w:rPrChange w:id="489" w:author="Reedy Feggins (IBM)" w:date="2014-03-11T15:10:00Z">
            <w:rPr/>
          </w:rPrChange>
        </w:rPr>
        <w:t xml:space="preserve">PM – Production Release </w:t>
      </w:r>
      <w:r w:rsidR="002D4EA1" w:rsidRPr="00303638">
        <w:rPr>
          <w:color w:val="000000" w:themeColor="text1"/>
          <w:rPrChange w:id="490" w:author="Reedy Feggins (IBM)" w:date="2014-03-11T15:10:00Z">
            <w:rPr/>
          </w:rPrChange>
        </w:rPr>
        <w:t xml:space="preserve">Implementation </w:t>
      </w:r>
      <w:r w:rsidRPr="00303638">
        <w:rPr>
          <w:color w:val="000000" w:themeColor="text1"/>
          <w:rPrChange w:id="491" w:author="Reedy Feggins (IBM)" w:date="2014-03-11T15:10:00Z">
            <w:rPr/>
          </w:rPrChange>
        </w:rPr>
        <w:t>Team</w:t>
      </w:r>
    </w:p>
    <w:p w:rsidR="00661DFA" w:rsidRPr="00303638" w:rsidRDefault="00661DFA" w:rsidP="00661DFA">
      <w:pPr>
        <w:pStyle w:val="ListBullet"/>
        <w:rPr>
          <w:color w:val="000000" w:themeColor="text1"/>
          <w:rPrChange w:id="492" w:author="Reedy Feggins (IBM)" w:date="2014-03-11T15:10:00Z">
            <w:rPr/>
          </w:rPrChange>
        </w:rPr>
      </w:pPr>
      <w:r w:rsidRPr="00303638">
        <w:rPr>
          <w:color w:val="000000" w:themeColor="text1"/>
          <w:rPrChange w:id="493" w:author="Reedy Feggins (IBM)" w:date="2014-03-11T15:10:00Z">
            <w:rPr/>
          </w:rPrChange>
        </w:rPr>
        <w:t>PM - Change Management Team</w:t>
      </w:r>
    </w:p>
    <w:p w:rsidR="00661DFA" w:rsidRPr="00303638" w:rsidRDefault="00661DFA" w:rsidP="00661DFA">
      <w:pPr>
        <w:pStyle w:val="ListBullet"/>
        <w:rPr>
          <w:color w:val="000000" w:themeColor="text1"/>
          <w:rPrChange w:id="494" w:author="Reedy Feggins (IBM)" w:date="2014-03-11T15:10:00Z">
            <w:rPr/>
          </w:rPrChange>
        </w:rPr>
      </w:pPr>
      <w:r w:rsidRPr="00303638">
        <w:rPr>
          <w:color w:val="000000" w:themeColor="text1"/>
          <w:rPrChange w:id="495" w:author="Reedy Feggins (IBM)" w:date="2014-03-11T15:10:00Z">
            <w:rPr/>
          </w:rPrChange>
        </w:rPr>
        <w:t>Application Services Team</w:t>
      </w:r>
    </w:p>
    <w:p w:rsidR="00661DFA" w:rsidRPr="00303638" w:rsidRDefault="00661DFA" w:rsidP="00661DFA">
      <w:pPr>
        <w:pStyle w:val="ListBullet"/>
        <w:rPr>
          <w:color w:val="000000" w:themeColor="text1"/>
          <w:rPrChange w:id="496" w:author="Reedy Feggins (IBM)" w:date="2014-03-11T15:10:00Z">
            <w:rPr/>
          </w:rPrChange>
        </w:rPr>
      </w:pPr>
      <w:r w:rsidRPr="00303638">
        <w:rPr>
          <w:color w:val="000000" w:themeColor="text1"/>
          <w:rPrChange w:id="497" w:author="Reedy Feggins (IBM)" w:date="2014-03-11T15:10:00Z">
            <w:rPr/>
          </w:rPrChange>
        </w:rPr>
        <w:t xml:space="preserve">PM </w:t>
      </w:r>
      <w:r w:rsidR="002D4EA1" w:rsidRPr="00303638">
        <w:rPr>
          <w:color w:val="000000" w:themeColor="text1"/>
          <w:rPrChange w:id="498" w:author="Reedy Feggins (IBM)" w:date="2014-03-11T15:10:00Z">
            <w:rPr/>
          </w:rPrChange>
        </w:rPr>
        <w:t>–</w:t>
      </w:r>
      <w:r w:rsidRPr="00303638">
        <w:rPr>
          <w:color w:val="000000" w:themeColor="text1"/>
          <w:rPrChange w:id="499" w:author="Reedy Feggins (IBM)" w:date="2014-03-11T15:10:00Z">
            <w:rPr/>
          </w:rPrChange>
        </w:rPr>
        <w:t xml:space="preserve"> </w:t>
      </w:r>
      <w:r w:rsidR="002D4EA1" w:rsidRPr="00303638">
        <w:rPr>
          <w:color w:val="000000" w:themeColor="text1"/>
          <w:rPrChange w:id="500" w:author="Reedy Feggins (IBM)" w:date="2014-03-11T15:10:00Z">
            <w:rPr/>
          </w:rPrChange>
        </w:rPr>
        <w:t>L2 Support</w:t>
      </w:r>
      <w:r w:rsidRPr="00303638">
        <w:rPr>
          <w:color w:val="000000" w:themeColor="text1"/>
          <w:rPrChange w:id="501" w:author="Reedy Feggins (IBM)" w:date="2014-03-11T15:10:00Z">
            <w:rPr/>
          </w:rPrChange>
        </w:rPr>
        <w:t xml:space="preserve"> Team</w:t>
      </w:r>
    </w:p>
    <w:p w:rsidR="00661DFA" w:rsidRPr="00303638" w:rsidRDefault="00661DFA" w:rsidP="00661DFA">
      <w:pPr>
        <w:pStyle w:val="ListBullet"/>
        <w:rPr>
          <w:color w:val="000000" w:themeColor="text1"/>
          <w:rPrChange w:id="502" w:author="Reedy Feggins (IBM)" w:date="2014-03-11T15:10:00Z">
            <w:rPr/>
          </w:rPrChange>
        </w:rPr>
      </w:pPr>
      <w:r w:rsidRPr="00303638">
        <w:rPr>
          <w:color w:val="000000" w:themeColor="text1"/>
          <w:rPrChange w:id="503" w:author="Reedy Feggins (IBM)" w:date="2014-03-11T15:10:00Z">
            <w:rPr/>
          </w:rPrChange>
        </w:rPr>
        <w:t>PM - Test Environment Services Team</w:t>
      </w:r>
    </w:p>
    <w:p w:rsidR="00661DFA" w:rsidRPr="00303638" w:rsidRDefault="00661DFA" w:rsidP="00661DFA">
      <w:pPr>
        <w:pStyle w:val="ListBullet"/>
        <w:rPr>
          <w:color w:val="000000" w:themeColor="text1"/>
          <w:rPrChange w:id="504" w:author="Reedy Feggins (IBM)" w:date="2014-03-11T15:10:00Z">
            <w:rPr/>
          </w:rPrChange>
        </w:rPr>
      </w:pPr>
      <w:r w:rsidRPr="00303638">
        <w:rPr>
          <w:color w:val="000000" w:themeColor="text1"/>
          <w:rPrChange w:id="505" w:author="Reedy Feggins (IBM)" w:date="2014-03-11T15:10:00Z">
            <w:rPr/>
          </w:rPrChange>
        </w:rPr>
        <w:t xml:space="preserve">OS/Networks/Storage Provisioning Teams (Unix Ops / DBA Ops / </w:t>
      </w:r>
      <w:smartTag w:uri="urn:schemas-microsoft-com:office:smarttags" w:element="stockticker">
        <w:r w:rsidRPr="00303638">
          <w:rPr>
            <w:color w:val="000000" w:themeColor="text1"/>
            <w:rPrChange w:id="506" w:author="Reedy Feggins (IBM)" w:date="2014-03-11T15:10:00Z">
              <w:rPr/>
            </w:rPrChange>
          </w:rPr>
          <w:t>IBM</w:t>
        </w:r>
      </w:smartTag>
      <w:r w:rsidRPr="00303638">
        <w:rPr>
          <w:color w:val="000000" w:themeColor="text1"/>
          <w:rPrChange w:id="507" w:author="Reedy Feggins (IBM)" w:date="2014-03-11T15:10:00Z">
            <w:rPr/>
          </w:rPrChange>
        </w:rPr>
        <w:t>)</w:t>
      </w:r>
    </w:p>
    <w:p w:rsidR="00661DFA" w:rsidRPr="00303638" w:rsidRDefault="00661DFA" w:rsidP="00661DFA">
      <w:pPr>
        <w:pStyle w:val="Heading2"/>
      </w:pPr>
      <w:bookmarkStart w:id="508" w:name="_Toc261191610"/>
      <w:bookmarkStart w:id="509" w:name="_Toc263242829"/>
      <w:bookmarkStart w:id="510" w:name="_Toc382315173"/>
      <w:r w:rsidRPr="00303638">
        <w:t>Document Scope</w:t>
      </w:r>
      <w:bookmarkEnd w:id="508"/>
      <w:bookmarkEnd w:id="509"/>
      <w:bookmarkEnd w:id="510"/>
    </w:p>
    <w:p w:rsidR="00661DFA" w:rsidRPr="00303638" w:rsidRDefault="00661DFA" w:rsidP="00661DFA">
      <w:pPr>
        <w:rPr>
          <w:color w:val="000000" w:themeColor="text1"/>
          <w:rPrChange w:id="511" w:author="Reedy Feggins (IBM)" w:date="2014-03-11T15:10:00Z">
            <w:rPr/>
          </w:rPrChange>
        </w:rPr>
      </w:pPr>
      <w:r w:rsidRPr="00303638">
        <w:rPr>
          <w:color w:val="000000" w:themeColor="text1"/>
          <w:rPrChange w:id="512" w:author="Reedy Feggins (IBM)" w:date="2014-03-11T15:10:00Z">
            <w:rPr/>
          </w:rPrChange>
        </w:rPr>
        <w:t>This document covers all application within the GT organization across all regions including all controlled Test and Production Environments.</w:t>
      </w:r>
    </w:p>
    <w:p w:rsidR="00661DFA" w:rsidRPr="00303638" w:rsidRDefault="00661DFA" w:rsidP="00661DFA">
      <w:pPr>
        <w:pStyle w:val="Heading2"/>
      </w:pPr>
      <w:bookmarkStart w:id="513" w:name="_Toc228949741"/>
      <w:bookmarkStart w:id="514" w:name="_Toc261191612"/>
      <w:bookmarkStart w:id="515" w:name="_Toc263242831"/>
      <w:bookmarkStart w:id="516" w:name="_Toc382315174"/>
      <w:r w:rsidRPr="00303638">
        <w:t>Key Requirements</w:t>
      </w:r>
      <w:bookmarkEnd w:id="513"/>
      <w:bookmarkEnd w:id="514"/>
      <w:bookmarkEnd w:id="515"/>
      <w:bookmarkEnd w:id="516"/>
    </w:p>
    <w:p w:rsidR="00661DFA" w:rsidRPr="00303638" w:rsidRDefault="00661DFA" w:rsidP="00661DFA">
      <w:pPr>
        <w:rPr>
          <w:rFonts w:cs="Arial"/>
          <w:color w:val="000000" w:themeColor="text1"/>
          <w:rPrChange w:id="517" w:author="Reedy Feggins (IBM)" w:date="2014-03-11T15:10:00Z">
            <w:rPr>
              <w:rFonts w:cs="Arial"/>
            </w:rPr>
          </w:rPrChange>
        </w:rPr>
      </w:pPr>
      <w:r w:rsidRPr="00303638">
        <w:rPr>
          <w:color w:val="000000" w:themeColor="text1"/>
          <w:rPrChange w:id="518" w:author="Reedy Feggins (IBM)" w:date="2014-03-11T15:10:00Z">
            <w:rPr/>
          </w:rPrChange>
        </w:rPr>
        <w:t>This document assumes that the reader has a working knowledge of the Deployment, Release and Change Management Processes.</w:t>
      </w:r>
    </w:p>
    <w:p w:rsidR="00661DFA" w:rsidRPr="00303638" w:rsidRDefault="00661DFA" w:rsidP="00661DFA">
      <w:pPr>
        <w:pStyle w:val="Heading2"/>
      </w:pPr>
      <w:bookmarkStart w:id="519" w:name="_Toc261191613"/>
      <w:bookmarkStart w:id="520" w:name="_Toc263242832"/>
      <w:bookmarkStart w:id="521" w:name="_Toc382315175"/>
      <w:r w:rsidRPr="00303638">
        <w:t>Procedural Responsibility</w:t>
      </w:r>
      <w:bookmarkEnd w:id="519"/>
      <w:bookmarkEnd w:id="520"/>
      <w:bookmarkEnd w:id="521"/>
    </w:p>
    <w:p w:rsidR="00661DFA" w:rsidRPr="00303638" w:rsidRDefault="00661DFA" w:rsidP="00661DFA">
      <w:pPr>
        <w:rPr>
          <w:color w:val="000000" w:themeColor="text1"/>
          <w:rPrChange w:id="522" w:author="Reedy Feggins (IBM)" w:date="2014-03-11T15:10:00Z">
            <w:rPr/>
          </w:rPrChange>
        </w:rPr>
      </w:pPr>
      <w:r w:rsidRPr="00303638">
        <w:rPr>
          <w:color w:val="000000" w:themeColor="text1"/>
          <w:rPrChange w:id="523" w:author="Reedy Feggins (IBM)" w:date="2014-03-11T15:10:00Z">
            <w:rPr/>
          </w:rPrChange>
        </w:rPr>
        <w:t xml:space="preserve">It is the responsibility of the in-scope Deutsche Bank staff assigned to undertake or follow the procedures within this document to ensure they are, and remain, fully aware, understanding and conversant with the content of this Standard Operating Procedure as a pre-requisite to undertaking the delivery of the related services. </w:t>
      </w:r>
    </w:p>
    <w:p w:rsidR="00661DFA" w:rsidRPr="00303638" w:rsidDel="007903E6" w:rsidRDefault="00661DFA">
      <w:pPr>
        <w:rPr>
          <w:del w:id="524" w:author="Reedy Feggins (IBM)" w:date="2014-03-11T14:39:00Z"/>
          <w:rFonts w:cs="Arial"/>
          <w:color w:val="000000" w:themeColor="text1"/>
          <w:rPrChange w:id="525" w:author="Reedy Feggins (IBM)" w:date="2014-03-11T15:10:00Z">
            <w:rPr>
              <w:del w:id="526" w:author="Reedy Feggins (IBM)" w:date="2014-03-11T14:39:00Z"/>
              <w:rFonts w:cs="Arial"/>
            </w:rPr>
          </w:rPrChange>
        </w:rPr>
      </w:pPr>
      <w:r w:rsidRPr="00303638">
        <w:rPr>
          <w:color w:val="000000" w:themeColor="text1"/>
          <w:rPrChange w:id="527" w:author="Reedy Feggins (IBM)" w:date="2014-03-11T15:10:00Z">
            <w:rPr/>
          </w:rPrChange>
        </w:rPr>
        <w:t>It is the responsibility of the target audience / in-scope Deutsche Bank staff to escalate to their line manager and, subsequently, where necessary, the owner of this document, any errors, identified weaknesses or perceived omissions to this Standard Operating Procedure document</w:t>
      </w:r>
    </w:p>
    <w:p w:rsidR="007823FF" w:rsidRPr="00303638" w:rsidRDefault="007823FF">
      <w:pPr>
        <w:rPr>
          <w:color w:val="000000" w:themeColor="text1"/>
          <w:rPrChange w:id="528" w:author="Reedy Feggins (IBM)" w:date="2014-03-11T15:10:00Z">
            <w:rPr/>
          </w:rPrChange>
        </w:rPr>
      </w:pPr>
      <w:bookmarkStart w:id="529" w:name="_Toc317847345"/>
      <w:bookmarkStart w:id="530" w:name="_Ref262123472"/>
      <w:bookmarkStart w:id="531" w:name="_Toc263242834"/>
    </w:p>
    <w:p w:rsidR="008F05FF" w:rsidRPr="00303638" w:rsidRDefault="00DD4510">
      <w:pPr>
        <w:pStyle w:val="Heading2"/>
        <w:rPr>
          <w:rFonts w:ascii="Times New Roman" w:hAnsi="Times New Roman"/>
          <w:i/>
          <w:szCs w:val="24"/>
          <w:lang w:val="en-US"/>
          <w:rPrChange w:id="532" w:author="Reedy Feggins (IBM)" w:date="2014-03-11T15:10:00Z">
            <w:rPr>
              <w:rFonts w:ascii="Times New Roman" w:hAnsi="Times New Roman"/>
              <w:i/>
              <w:color w:val="0000FF"/>
              <w:szCs w:val="24"/>
              <w:lang w:val="en-US"/>
            </w:rPr>
          </w:rPrChange>
        </w:rPr>
      </w:pPr>
      <w:bookmarkStart w:id="533" w:name="_Toc382315176"/>
      <w:r>
        <w:t>Control-M</w:t>
      </w:r>
      <w:r w:rsidR="00D61942" w:rsidRPr="00303638">
        <w:t xml:space="preserve"> Integration plugin</w:t>
      </w:r>
      <w:r>
        <w:t>s</w:t>
      </w:r>
      <w:r w:rsidR="00D61942" w:rsidRPr="00303638">
        <w:t xml:space="preserve"> </w:t>
      </w:r>
      <w:del w:id="534" w:author="Reedy Feggins (IBM)" w:date="2014-03-11T14:57:00Z">
        <w:r w:rsidR="00D61942" w:rsidRPr="00303638" w:rsidDel="00BA7A98">
          <w:delText>-</w:delText>
        </w:r>
      </w:del>
      <w:ins w:id="535" w:author="Reedy Feggins (IBM)" w:date="2014-03-11T14:57:00Z">
        <w:r w:rsidR="00BA7A98" w:rsidRPr="00303638">
          <w:t>–</w:t>
        </w:r>
      </w:ins>
      <w:r w:rsidR="00D61942" w:rsidRPr="00303638">
        <w:t xml:space="preserve"> </w:t>
      </w:r>
      <w:del w:id="536" w:author="Reedy Feggins (IBM)" w:date="2014-03-11T14:57:00Z">
        <w:r w:rsidR="003B5E98" w:rsidRPr="00303638" w:rsidDel="00BA7A98">
          <w:rPr>
            <w:rPrChange w:id="537" w:author="Reedy Feggins (IBM)" w:date="2014-03-11T15:10:00Z">
              <w:rPr>
                <w:color w:val="FF0000"/>
              </w:rPr>
            </w:rPrChange>
          </w:rPr>
          <w:delText>Use Case</w:delText>
        </w:r>
      </w:del>
      <w:ins w:id="538" w:author="Reedy Feggins (IBM)" w:date="2014-03-11T14:57:00Z">
        <w:r w:rsidR="00BA7A98" w:rsidRPr="00303638">
          <w:t>Plugin Operational Steps</w:t>
        </w:r>
      </w:ins>
      <w:bookmarkEnd w:id="533"/>
      <w:del w:id="539" w:author="Reedy Feggins (IBM)" w:date="2014-03-11T14:57:00Z">
        <w:r w:rsidR="003B5E98" w:rsidRPr="00303638" w:rsidDel="00BA7A98">
          <w:rPr>
            <w:rPrChange w:id="540" w:author="Reedy Feggins (IBM)" w:date="2014-03-11T15:10:00Z">
              <w:rPr>
                <w:color w:val="FF0000"/>
              </w:rPr>
            </w:rPrChange>
          </w:rPr>
          <w:delText xml:space="preserve"> </w:delText>
        </w:r>
        <w:r w:rsidR="008F05FF" w:rsidRPr="00303638" w:rsidDel="00BA7A98">
          <w:rPr>
            <w:rPrChange w:id="541" w:author="Reedy Feggins (IBM)" w:date="2014-03-11T15:10:00Z">
              <w:rPr>
                <w:color w:val="FF0000"/>
              </w:rPr>
            </w:rPrChange>
          </w:rPr>
          <w:delText>Scenarios</w:delText>
        </w:r>
      </w:del>
      <w:r w:rsidR="008F05FF" w:rsidRPr="00303638">
        <w:rPr>
          <w:rPrChange w:id="542" w:author="Reedy Feggins (IBM)" w:date="2014-03-11T15:10:00Z">
            <w:rPr>
              <w:color w:val="FF0000"/>
            </w:rPr>
          </w:rPrChange>
        </w:rPr>
        <w:t xml:space="preserve"> </w:t>
      </w:r>
      <w:bookmarkEnd w:id="529"/>
    </w:p>
    <w:p w:rsidR="005A51CC" w:rsidRPr="00303638" w:rsidRDefault="005A51CC">
      <w:pPr>
        <w:rPr>
          <w:rFonts w:ascii="Times New Roman" w:hAnsi="Times New Roman"/>
          <w:i/>
          <w:color w:val="000000" w:themeColor="text1"/>
          <w:sz w:val="24"/>
          <w:szCs w:val="24"/>
          <w:lang w:val="en-US"/>
          <w:rPrChange w:id="543" w:author="Reedy Feggins (IBM)" w:date="2014-03-11T15:10:00Z">
            <w:rPr>
              <w:rFonts w:ascii="Times New Roman" w:hAnsi="Times New Roman"/>
              <w:i/>
              <w:color w:val="0000FF"/>
              <w:sz w:val="24"/>
              <w:szCs w:val="24"/>
              <w:lang w:val="en-US"/>
            </w:rPr>
          </w:rPrChange>
        </w:rPr>
        <w:pPrChange w:id="544" w:author="Reedy Feggins (IBM)" w:date="2014-03-11T14:40:00Z">
          <w:pPr>
            <w:ind w:left="0"/>
          </w:pPr>
        </w:pPrChange>
      </w:pPr>
      <w:r w:rsidRPr="00303638">
        <w:rPr>
          <w:color w:val="000000" w:themeColor="text1"/>
          <w:rPrChange w:id="545" w:author="Reedy Feggins (IBM)" w:date="2014-03-11T15:10:00Z">
            <w:rPr/>
          </w:rPrChange>
        </w:rPr>
        <w:t>The</w:t>
      </w:r>
      <w:r w:rsidR="008F05FF" w:rsidRPr="00303638">
        <w:rPr>
          <w:color w:val="000000" w:themeColor="text1"/>
          <w:rPrChange w:id="546" w:author="Reedy Feggins (IBM)" w:date="2014-03-11T15:10:00Z">
            <w:rPr/>
          </w:rPrChange>
        </w:rPr>
        <w:t xml:space="preserve"> integration </w:t>
      </w:r>
      <w:r w:rsidRPr="00303638">
        <w:rPr>
          <w:color w:val="000000" w:themeColor="text1"/>
          <w:rPrChange w:id="547" w:author="Reedy Feggins (IBM)" w:date="2014-03-11T15:10:00Z">
            <w:rPr/>
          </w:rPrChange>
        </w:rPr>
        <w:t xml:space="preserve">between </w:t>
      </w:r>
      <w:r w:rsidR="00DD4510">
        <w:rPr>
          <w:color w:val="000000" w:themeColor="text1"/>
        </w:rPr>
        <w:t>Control-M</w:t>
      </w:r>
      <w:r w:rsidRPr="00303638">
        <w:rPr>
          <w:color w:val="000000" w:themeColor="text1"/>
          <w:rPrChange w:id="548" w:author="Reedy Feggins (IBM)" w:date="2014-03-11T15:10:00Z">
            <w:rPr/>
          </w:rPrChange>
        </w:rPr>
        <w:t xml:space="preserve"> and </w:t>
      </w:r>
      <w:proofErr w:type="spellStart"/>
      <w:r w:rsidRPr="00303638">
        <w:rPr>
          <w:color w:val="000000" w:themeColor="text1"/>
          <w:rPrChange w:id="549" w:author="Reedy Feggins (IBM)" w:date="2014-03-11T15:10:00Z">
            <w:rPr/>
          </w:rPrChange>
        </w:rPr>
        <w:t>UCDeploy</w:t>
      </w:r>
      <w:proofErr w:type="spellEnd"/>
      <w:r w:rsidRPr="00303638">
        <w:rPr>
          <w:color w:val="000000" w:themeColor="text1"/>
          <w:rPrChange w:id="550" w:author="Reedy Feggins (IBM)" w:date="2014-03-11T15:10:00Z">
            <w:rPr/>
          </w:rPrChange>
        </w:rPr>
        <w:t xml:space="preserve"> will be limited to the following </w:t>
      </w:r>
      <w:r w:rsidR="00DD4510">
        <w:rPr>
          <w:color w:val="000000" w:themeColor="text1"/>
        </w:rPr>
        <w:t>Control-M</w:t>
      </w:r>
      <w:r w:rsidRPr="00303638">
        <w:rPr>
          <w:color w:val="000000" w:themeColor="text1"/>
          <w:rPrChange w:id="551" w:author="Reedy Feggins (IBM)" w:date="2014-03-11T15:10:00Z">
            <w:rPr/>
          </w:rPrChange>
        </w:rPr>
        <w:t xml:space="preserve"> operational step</w:t>
      </w:r>
      <w:r w:rsidR="00DD4510">
        <w:rPr>
          <w:color w:val="000000" w:themeColor="text1"/>
        </w:rPr>
        <w:t xml:space="preserve"> for automating import to Control-M</w:t>
      </w:r>
    </w:p>
    <w:p w:rsidR="005A51CC" w:rsidRPr="00303638" w:rsidRDefault="00DD4510">
      <w:pPr>
        <w:pStyle w:val="ListParagraph"/>
        <w:numPr>
          <w:ilvl w:val="0"/>
          <w:numId w:val="44"/>
        </w:numPr>
        <w:rPr>
          <w:color w:val="000000" w:themeColor="text1"/>
          <w:rPrChange w:id="552" w:author="Reedy Feggins (IBM)" w:date="2014-03-11T15:10:00Z">
            <w:rPr/>
          </w:rPrChange>
        </w:rPr>
        <w:pPrChange w:id="553" w:author="Reedy Feggins (IBM)" w:date="2014-03-11T14:40:00Z">
          <w:pPr>
            <w:pStyle w:val="BodyText"/>
            <w:numPr>
              <w:numId w:val="37"/>
            </w:numPr>
            <w:tabs>
              <w:tab w:val="num" w:pos="720"/>
            </w:tabs>
            <w:ind w:left="720" w:hanging="360"/>
            <w:jc w:val="left"/>
          </w:pPr>
        </w:pPrChange>
      </w:pPr>
      <w:r>
        <w:rPr>
          <w:color w:val="000000" w:themeColor="text1"/>
        </w:rPr>
        <w:t>Control-M Update Definition</w:t>
      </w:r>
    </w:p>
    <w:p w:rsidR="008F05FF" w:rsidRDefault="005A51CC">
      <w:pPr>
        <w:rPr>
          <w:color w:val="000000" w:themeColor="text1"/>
        </w:rPr>
        <w:pPrChange w:id="554" w:author="Reedy Feggins (IBM)" w:date="2014-03-11T14:40:00Z">
          <w:pPr>
            <w:ind w:left="0"/>
          </w:pPr>
        </w:pPrChange>
      </w:pPr>
      <w:r w:rsidRPr="00303638">
        <w:rPr>
          <w:color w:val="000000" w:themeColor="text1"/>
          <w:rPrChange w:id="555" w:author="Reedy Feggins (IBM)" w:date="2014-03-11T15:10:00Z">
            <w:rPr/>
          </w:rPrChange>
        </w:rPr>
        <w:t xml:space="preserve">The </w:t>
      </w:r>
      <w:r w:rsidR="00DD4510">
        <w:rPr>
          <w:color w:val="000000" w:themeColor="text1"/>
        </w:rPr>
        <w:t>Control-M</w:t>
      </w:r>
      <w:r w:rsidRPr="00303638">
        <w:rPr>
          <w:color w:val="000000" w:themeColor="text1"/>
          <w:rPrChange w:id="556" w:author="Reedy Feggins (IBM)" w:date="2014-03-11T15:10:00Z">
            <w:rPr/>
          </w:rPrChange>
        </w:rPr>
        <w:t xml:space="preserve"> plugin with us custom scripts to execute </w:t>
      </w:r>
      <w:r w:rsidR="00DD4510">
        <w:rPr>
          <w:color w:val="000000" w:themeColor="text1"/>
        </w:rPr>
        <w:t>a step that will update a complete Control-M’s folder definition.</w:t>
      </w:r>
    </w:p>
    <w:p w:rsidR="00DD4510" w:rsidRDefault="00DD4510" w:rsidP="00DD4510">
      <w:pPr>
        <w:rPr>
          <w:color w:val="000000" w:themeColor="text1"/>
        </w:rPr>
      </w:pPr>
    </w:p>
    <w:p w:rsidR="00DD4510" w:rsidRDefault="00DD4510" w:rsidP="00DD4510">
      <w:pPr>
        <w:rPr>
          <w:color w:val="000000" w:themeColor="text1"/>
        </w:rPr>
      </w:pPr>
    </w:p>
    <w:p w:rsidR="00DD4510" w:rsidRDefault="00DD4510" w:rsidP="00DD4510">
      <w:pPr>
        <w:rPr>
          <w:color w:val="000000" w:themeColor="text1"/>
        </w:rPr>
      </w:pPr>
    </w:p>
    <w:p w:rsidR="00DD4510" w:rsidRPr="00303638" w:rsidRDefault="00DD4510" w:rsidP="00DD4510">
      <w:pPr>
        <w:rPr>
          <w:color w:val="000000" w:themeColor="text1"/>
          <w:rPrChange w:id="557" w:author="Reedy Feggins (IBM)" w:date="2014-03-11T15:10:00Z">
            <w:rPr/>
          </w:rPrChange>
        </w:rPr>
      </w:pPr>
      <w:r>
        <w:rPr>
          <w:color w:val="000000" w:themeColor="text1"/>
        </w:rPr>
        <w:lastRenderedPageBreak/>
        <w:t xml:space="preserve">There will also be an integration to manage versions of a Control-M component created by DB </w:t>
      </w:r>
      <w:proofErr w:type="spellStart"/>
      <w:r>
        <w:rPr>
          <w:color w:val="000000" w:themeColor="text1"/>
        </w:rPr>
        <w:t>personel</w:t>
      </w:r>
      <w:proofErr w:type="spellEnd"/>
      <w:r>
        <w:rPr>
          <w:color w:val="000000" w:themeColor="text1"/>
        </w:rPr>
        <w:t xml:space="preserve">.  This component is in the form of a zip file that contains a set of xml files with the data to be imported into Control-M.  This ‘source’ plugin will scan a directory for changes in zip files related to specific application and added the files as versions into </w:t>
      </w:r>
      <w:proofErr w:type="spellStart"/>
      <w:r>
        <w:rPr>
          <w:color w:val="000000" w:themeColor="text1"/>
        </w:rPr>
        <w:t>uDeploy</w:t>
      </w:r>
      <w:proofErr w:type="spellEnd"/>
      <w:r>
        <w:rPr>
          <w:color w:val="000000" w:themeColor="text1"/>
        </w:rPr>
        <w:t xml:space="preserve"> </w:t>
      </w:r>
      <w:proofErr w:type="spellStart"/>
      <w:r>
        <w:rPr>
          <w:color w:val="000000" w:themeColor="text1"/>
        </w:rPr>
        <w:t>repostitory</w:t>
      </w:r>
      <w:proofErr w:type="spellEnd"/>
      <w:r>
        <w:rPr>
          <w:color w:val="000000" w:themeColor="text1"/>
        </w:rPr>
        <w:t>.</w:t>
      </w:r>
    </w:p>
    <w:p w:rsidR="0013190A" w:rsidRPr="00303638" w:rsidRDefault="0013190A">
      <w:pPr>
        <w:ind w:left="0"/>
        <w:rPr>
          <w:color w:val="000000" w:themeColor="text1"/>
          <w:rPrChange w:id="558" w:author="Reedy Feggins (IBM)" w:date="2014-03-11T15:10:00Z">
            <w:rPr/>
          </w:rPrChange>
        </w:rPr>
        <w:pPrChange w:id="559" w:author="Reedy Feggins (IBM)" w:date="2014-03-11T14:39:00Z">
          <w:pPr/>
        </w:pPrChange>
      </w:pPr>
    </w:p>
    <w:p w:rsidR="00D61942" w:rsidRPr="00303638" w:rsidRDefault="00303638" w:rsidP="00D61942">
      <w:pPr>
        <w:pStyle w:val="Heading1"/>
        <w:rPr>
          <w:color w:val="000000" w:themeColor="text1"/>
          <w:rPrChange w:id="560" w:author="Reedy Feggins (IBM)" w:date="2014-03-11T15:10:00Z">
            <w:rPr/>
          </w:rPrChange>
        </w:rPr>
      </w:pPr>
      <w:bookmarkStart w:id="561" w:name="_Toc382315177"/>
      <w:proofErr w:type="spellStart"/>
      <w:ins w:id="562" w:author="Reedy Feggins (IBM)" w:date="2014-03-11T15:10:00Z">
        <w:r w:rsidRPr="00303638">
          <w:rPr>
            <w:color w:val="000000" w:themeColor="text1"/>
          </w:rPr>
          <w:t>UrbanCode</w:t>
        </w:r>
        <w:proofErr w:type="spellEnd"/>
        <w:r w:rsidRPr="00303638">
          <w:rPr>
            <w:color w:val="000000" w:themeColor="text1"/>
          </w:rPr>
          <w:t xml:space="preserve"> </w:t>
        </w:r>
      </w:ins>
      <w:r w:rsidR="00D61942" w:rsidRPr="00303638">
        <w:rPr>
          <w:color w:val="000000" w:themeColor="text1"/>
          <w:rPrChange w:id="563" w:author="Reedy Feggins (IBM)" w:date="2014-03-11T15:10:00Z">
            <w:rPr/>
          </w:rPrChange>
        </w:rPr>
        <w:t>Plugins</w:t>
      </w:r>
      <w:ins w:id="564" w:author="Reedy Feggins (IBM)" w:date="2014-03-11T15:13:00Z">
        <w:r>
          <w:rPr>
            <w:color w:val="000000" w:themeColor="text1"/>
          </w:rPr>
          <w:t xml:space="preserve"> Overview</w:t>
        </w:r>
      </w:ins>
      <w:bookmarkEnd w:id="561"/>
    </w:p>
    <w:p w:rsidR="00D61942" w:rsidRPr="00303638" w:rsidRDefault="00D61942" w:rsidP="00D61942">
      <w:pPr>
        <w:ind w:left="0"/>
        <w:rPr>
          <w:rFonts w:cs="Arial"/>
          <w:color w:val="000000" w:themeColor="text1"/>
          <w:rPrChange w:id="565" w:author="Reedy Feggins (IBM)" w:date="2014-03-11T15:10:00Z">
            <w:rPr>
              <w:rFonts w:cs="Arial"/>
            </w:rPr>
          </w:rPrChange>
        </w:rPr>
      </w:pPr>
      <w:r w:rsidRPr="00303638">
        <w:rPr>
          <w:rStyle w:val="keyword"/>
          <w:rFonts w:cs="Arial"/>
          <w:color w:val="000000" w:themeColor="text1"/>
          <w:rPrChange w:id="566" w:author="Reedy Feggins (IBM)" w:date="2014-03-11T15:10:00Z">
            <w:rPr>
              <w:rStyle w:val="keyword"/>
              <w:rFonts w:cs="Arial"/>
              <w:color w:val="000000"/>
            </w:rPr>
          </w:rPrChange>
        </w:rPr>
        <w:t xml:space="preserve">Within IBM </w:t>
      </w:r>
      <w:proofErr w:type="spellStart"/>
      <w:r w:rsidRPr="00303638">
        <w:rPr>
          <w:rStyle w:val="keyword"/>
          <w:rFonts w:cs="Arial"/>
          <w:color w:val="000000" w:themeColor="text1"/>
          <w:rPrChange w:id="567" w:author="Reedy Feggins (IBM)" w:date="2014-03-11T15:10:00Z">
            <w:rPr>
              <w:rStyle w:val="keyword"/>
              <w:rFonts w:cs="Arial"/>
              <w:color w:val="000000"/>
            </w:rPr>
          </w:rPrChange>
        </w:rPr>
        <w:t>UrbanCode</w:t>
      </w:r>
      <w:proofErr w:type="spellEnd"/>
      <w:r w:rsidRPr="00303638">
        <w:rPr>
          <w:rStyle w:val="keyword"/>
          <w:rFonts w:cs="Arial"/>
          <w:color w:val="000000" w:themeColor="text1"/>
          <w:rPrChange w:id="568" w:author="Reedy Feggins (IBM)" w:date="2014-03-11T15:10:00Z">
            <w:rPr>
              <w:rStyle w:val="keyword"/>
              <w:rFonts w:cs="Arial"/>
              <w:color w:val="000000"/>
            </w:rPr>
          </w:rPrChange>
        </w:rPr>
        <w:t xml:space="preserve"> Deploy,</w:t>
      </w:r>
      <w:r w:rsidRPr="00303638">
        <w:rPr>
          <w:rStyle w:val="apple-converted-space"/>
          <w:rFonts w:cs="Arial"/>
          <w:color w:val="000000" w:themeColor="text1"/>
          <w:rPrChange w:id="569" w:author="Reedy Feggins (IBM)" w:date="2014-03-11T15:10:00Z">
            <w:rPr>
              <w:rStyle w:val="apple-converted-space"/>
              <w:rFonts w:cs="Arial"/>
              <w:color w:val="000000"/>
            </w:rPr>
          </w:rPrChange>
        </w:rPr>
        <w:t> </w:t>
      </w:r>
      <w:r w:rsidRPr="00303638">
        <w:rPr>
          <w:rFonts w:cs="Arial"/>
          <w:color w:val="000000" w:themeColor="text1"/>
          <w:rPrChange w:id="570" w:author="Reedy Feggins (IBM)" w:date="2014-03-11T15:10:00Z">
            <w:rPr>
              <w:rFonts w:cs="Arial"/>
            </w:rPr>
          </w:rPrChange>
        </w:rPr>
        <w:t xml:space="preserve">plug-ins provide two basic </w:t>
      </w:r>
      <w:proofErr w:type="spellStart"/>
      <w:r w:rsidRPr="00303638">
        <w:rPr>
          <w:rFonts w:cs="Arial"/>
          <w:color w:val="000000" w:themeColor="text1"/>
          <w:rPrChange w:id="571" w:author="Reedy Feggins (IBM)" w:date="2014-03-11T15:10:00Z">
            <w:rPr>
              <w:rFonts w:cs="Arial"/>
            </w:rPr>
          </w:rPrChange>
        </w:rPr>
        <w:t>capabilitie</w:t>
      </w:r>
      <w:proofErr w:type="spellEnd"/>
      <w:r w:rsidRPr="00303638">
        <w:rPr>
          <w:rFonts w:cs="Arial"/>
          <w:color w:val="000000" w:themeColor="text1"/>
          <w:rPrChange w:id="572" w:author="Reedy Feggins (IBM)" w:date="2014-03-11T15:10:00Z">
            <w:rPr>
              <w:rFonts w:cs="Arial"/>
            </w:rPr>
          </w:rPrChange>
        </w:rPr>
        <w:t>:</w:t>
      </w:r>
    </w:p>
    <w:p w:rsidR="00D61942" w:rsidRPr="00303638" w:rsidRDefault="00D61942" w:rsidP="00D61942">
      <w:pPr>
        <w:pStyle w:val="ListParagraph"/>
        <w:numPr>
          <w:ilvl w:val="0"/>
          <w:numId w:val="40"/>
        </w:numPr>
        <w:rPr>
          <w:rFonts w:ascii="Arial" w:hAnsi="Arial" w:cs="Arial"/>
          <w:color w:val="000000" w:themeColor="text1"/>
          <w:sz w:val="20"/>
          <w:szCs w:val="20"/>
          <w:rPrChange w:id="573" w:author="Reedy Feggins (IBM)" w:date="2014-03-11T15:10:00Z">
            <w:rPr>
              <w:rFonts w:ascii="Arial" w:hAnsi="Arial" w:cs="Arial"/>
              <w:sz w:val="20"/>
              <w:szCs w:val="20"/>
            </w:rPr>
          </w:rPrChange>
        </w:rPr>
      </w:pPr>
      <w:r w:rsidRPr="00303638">
        <w:rPr>
          <w:rFonts w:ascii="Arial" w:hAnsi="Arial" w:cs="Arial"/>
          <w:color w:val="000000" w:themeColor="text1"/>
          <w:sz w:val="20"/>
          <w:szCs w:val="20"/>
          <w:rPrChange w:id="574" w:author="Reedy Feggins (IBM)" w:date="2014-03-11T15:10:00Z">
            <w:rPr>
              <w:rFonts w:ascii="Arial" w:hAnsi="Arial" w:cs="Arial"/>
              <w:sz w:val="20"/>
              <w:szCs w:val="20"/>
            </w:rPr>
          </w:rPrChange>
        </w:rPr>
        <w:t xml:space="preserve">Tools for accelerating the creation of component processes.  </w:t>
      </w:r>
    </w:p>
    <w:p w:rsidR="00D61942" w:rsidRPr="00303638" w:rsidRDefault="00D61942" w:rsidP="00D61942">
      <w:pPr>
        <w:pStyle w:val="ListParagraph"/>
        <w:numPr>
          <w:ilvl w:val="0"/>
          <w:numId w:val="40"/>
        </w:numPr>
        <w:rPr>
          <w:rFonts w:ascii="Arial" w:hAnsi="Arial" w:cs="Arial"/>
          <w:color w:val="000000" w:themeColor="text1"/>
          <w:sz w:val="20"/>
          <w:szCs w:val="20"/>
          <w:rPrChange w:id="575" w:author="Reedy Feggins (IBM)" w:date="2014-03-11T15:10:00Z">
            <w:rPr>
              <w:rFonts w:ascii="Arial" w:hAnsi="Arial" w:cs="Arial"/>
              <w:sz w:val="20"/>
              <w:szCs w:val="20"/>
            </w:rPr>
          </w:rPrChange>
        </w:rPr>
      </w:pPr>
      <w:r w:rsidRPr="00303638">
        <w:rPr>
          <w:rFonts w:ascii="Arial" w:hAnsi="Arial" w:cs="Arial"/>
          <w:color w:val="000000" w:themeColor="text1"/>
          <w:sz w:val="20"/>
          <w:szCs w:val="20"/>
          <w:rPrChange w:id="576" w:author="Reedy Feggins (IBM)" w:date="2014-03-11T15:10:00Z">
            <w:rPr>
              <w:rFonts w:ascii="Arial" w:hAnsi="Arial" w:cs="Arial"/>
              <w:sz w:val="20"/>
              <w:szCs w:val="20"/>
            </w:rPr>
          </w:rPrChange>
        </w:rPr>
        <w:t>integrate many third-party tools into</w:t>
      </w:r>
      <w:r w:rsidRPr="00303638">
        <w:rPr>
          <w:rStyle w:val="apple-converted-space"/>
          <w:rFonts w:ascii="Arial" w:hAnsi="Arial" w:cs="Arial"/>
          <w:color w:val="000000" w:themeColor="text1"/>
          <w:sz w:val="20"/>
          <w:szCs w:val="20"/>
          <w:rPrChange w:id="577" w:author="Reedy Feggins (IBM)" w:date="2014-03-11T15:10:00Z">
            <w:rPr>
              <w:rStyle w:val="apple-converted-space"/>
              <w:rFonts w:ascii="Arial" w:hAnsi="Arial" w:cs="Arial"/>
              <w:color w:val="000000"/>
              <w:sz w:val="20"/>
              <w:szCs w:val="20"/>
            </w:rPr>
          </w:rPrChange>
        </w:rPr>
        <w:t> </w:t>
      </w:r>
      <w:r w:rsidRPr="00303638">
        <w:rPr>
          <w:rStyle w:val="keyword"/>
          <w:rFonts w:ascii="Arial" w:hAnsi="Arial" w:cs="Arial"/>
          <w:color w:val="000000" w:themeColor="text1"/>
          <w:sz w:val="20"/>
          <w:szCs w:val="20"/>
          <w:rPrChange w:id="578" w:author="Reedy Feggins (IBM)" w:date="2014-03-11T15:10:00Z">
            <w:rPr>
              <w:rStyle w:val="keyword"/>
              <w:rFonts w:ascii="Arial" w:hAnsi="Arial" w:cs="Arial"/>
              <w:color w:val="000000"/>
              <w:sz w:val="20"/>
              <w:szCs w:val="20"/>
            </w:rPr>
          </w:rPrChange>
        </w:rPr>
        <w:t xml:space="preserve">IBM </w:t>
      </w:r>
      <w:proofErr w:type="spellStart"/>
      <w:r w:rsidRPr="00303638">
        <w:rPr>
          <w:rStyle w:val="keyword"/>
          <w:rFonts w:ascii="Arial" w:hAnsi="Arial" w:cs="Arial"/>
          <w:color w:val="000000" w:themeColor="text1"/>
          <w:sz w:val="20"/>
          <w:szCs w:val="20"/>
          <w:rPrChange w:id="579" w:author="Reedy Feggins (IBM)" w:date="2014-03-11T15:10:00Z">
            <w:rPr>
              <w:rStyle w:val="keyword"/>
              <w:rFonts w:ascii="Arial" w:hAnsi="Arial" w:cs="Arial"/>
              <w:color w:val="000000"/>
              <w:sz w:val="20"/>
              <w:szCs w:val="20"/>
            </w:rPr>
          </w:rPrChange>
        </w:rPr>
        <w:t>UrbanCode</w:t>
      </w:r>
      <w:proofErr w:type="spellEnd"/>
      <w:r w:rsidRPr="00303638">
        <w:rPr>
          <w:rStyle w:val="keyword"/>
          <w:rFonts w:ascii="Arial" w:hAnsi="Arial" w:cs="Arial"/>
          <w:color w:val="000000" w:themeColor="text1"/>
          <w:sz w:val="20"/>
          <w:szCs w:val="20"/>
          <w:rPrChange w:id="580" w:author="Reedy Feggins (IBM)" w:date="2014-03-11T15:10:00Z">
            <w:rPr>
              <w:rStyle w:val="keyword"/>
              <w:rFonts w:ascii="Arial" w:hAnsi="Arial" w:cs="Arial"/>
              <w:color w:val="000000"/>
              <w:sz w:val="20"/>
              <w:szCs w:val="20"/>
            </w:rPr>
          </w:rPrChange>
        </w:rPr>
        <w:t xml:space="preserve"> Deploy</w:t>
      </w:r>
      <w:r w:rsidRPr="00303638">
        <w:rPr>
          <w:rFonts w:ascii="Arial" w:hAnsi="Arial" w:cs="Arial"/>
          <w:color w:val="000000" w:themeColor="text1"/>
          <w:sz w:val="20"/>
          <w:szCs w:val="20"/>
          <w:rPrChange w:id="581" w:author="Reedy Feggins (IBM)" w:date="2014-03-11T15:10:00Z">
            <w:rPr>
              <w:rFonts w:ascii="Arial" w:hAnsi="Arial" w:cs="Arial"/>
              <w:sz w:val="20"/>
              <w:szCs w:val="20"/>
            </w:rPr>
          </w:rPrChange>
        </w:rPr>
        <w:t xml:space="preserve">, such as application servers and software configuration management products. </w:t>
      </w:r>
    </w:p>
    <w:p w:rsidR="00D4304C" w:rsidRDefault="00B615DA" w:rsidP="00D61942">
      <w:pPr>
        <w:spacing w:line="312" w:lineRule="atLeast"/>
        <w:ind w:left="0"/>
        <w:rPr>
          <w:rFonts w:cs="Arial"/>
          <w:color w:val="000000" w:themeColor="text1"/>
        </w:rPr>
      </w:pPr>
      <w:r>
        <w:rPr>
          <w:noProof/>
          <w:lang w:val="en-US"/>
        </w:rPr>
        <w:drawing>
          <wp:inline distT="0" distB="0" distL="0" distR="0" wp14:anchorId="6BB4F018" wp14:editId="176BB033">
            <wp:extent cx="2971800" cy="403642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00" cy="4036423"/>
                    </a:xfrm>
                    <a:prstGeom prst="rect">
                      <a:avLst/>
                    </a:prstGeom>
                  </pic:spPr>
                </pic:pic>
              </a:graphicData>
            </a:graphic>
          </wp:inline>
        </w:drawing>
      </w:r>
    </w:p>
    <w:p w:rsidR="00D61942" w:rsidRPr="00303638" w:rsidRDefault="00D61942" w:rsidP="00D61942">
      <w:pPr>
        <w:spacing w:line="312" w:lineRule="atLeast"/>
        <w:ind w:left="0"/>
        <w:rPr>
          <w:rFonts w:cs="Arial"/>
          <w:color w:val="000000" w:themeColor="text1"/>
          <w:rPrChange w:id="582" w:author="Reedy Feggins (IBM)" w:date="2014-03-11T15:10:00Z">
            <w:rPr>
              <w:rFonts w:cs="Arial"/>
              <w:color w:val="000000"/>
            </w:rPr>
          </w:rPrChange>
        </w:rPr>
      </w:pPr>
      <w:r w:rsidRPr="00303638">
        <w:rPr>
          <w:rFonts w:cs="Arial"/>
          <w:color w:val="000000" w:themeColor="text1"/>
          <w:rPrChange w:id="583" w:author="Reedy Feggins (IBM)" w:date="2014-03-11T15:10:00Z">
            <w:rPr>
              <w:rFonts w:cs="Arial"/>
              <w:color w:val="000000"/>
            </w:rPr>
          </w:rPrChange>
        </w:rPr>
        <w:t>Each Plug-in consists of configurable</w:t>
      </w:r>
      <w:r w:rsidRPr="00303638">
        <w:rPr>
          <w:rStyle w:val="apple-converted-space"/>
          <w:rFonts w:cs="Arial"/>
          <w:color w:val="000000" w:themeColor="text1"/>
          <w:rPrChange w:id="584" w:author="Reedy Feggins (IBM)" w:date="2014-03-11T15:10:00Z">
            <w:rPr>
              <w:rStyle w:val="apple-converted-space"/>
              <w:rFonts w:cs="Arial"/>
              <w:color w:val="000000"/>
            </w:rPr>
          </w:rPrChange>
        </w:rPr>
        <w:t> </w:t>
      </w:r>
      <w:r w:rsidRPr="00303638">
        <w:rPr>
          <w:rStyle w:val="HTMLDefinition"/>
          <w:rFonts w:cs="Arial"/>
          <w:color w:val="000000" w:themeColor="text1"/>
          <w:rPrChange w:id="585" w:author="Reedy Feggins (IBM)" w:date="2014-03-11T15:10:00Z">
            <w:rPr>
              <w:rStyle w:val="HTMLDefinition"/>
              <w:rFonts w:cs="Arial"/>
              <w:color w:val="000000"/>
            </w:rPr>
          </w:rPrChange>
        </w:rPr>
        <w:t>steps</w:t>
      </w:r>
      <w:r w:rsidRPr="00303638">
        <w:rPr>
          <w:rFonts w:cs="Arial"/>
          <w:color w:val="000000" w:themeColor="text1"/>
          <w:rPrChange w:id="586" w:author="Reedy Feggins (IBM)" w:date="2014-03-11T15:10:00Z">
            <w:rPr>
              <w:rFonts w:cs="Arial"/>
              <w:color w:val="000000"/>
            </w:rPr>
          </w:rPrChange>
        </w:rPr>
        <w:t>, which can be thought of as distinct pieces of automation that can be combined with other steps in the</w:t>
      </w:r>
      <w:r w:rsidRPr="00303638">
        <w:rPr>
          <w:rStyle w:val="apple-converted-space"/>
          <w:rFonts w:cs="Arial"/>
          <w:color w:val="000000" w:themeColor="text1"/>
          <w:rPrChange w:id="587" w:author="Reedy Feggins (IBM)" w:date="2014-03-11T15:10:00Z">
            <w:rPr>
              <w:rStyle w:val="apple-converted-space"/>
              <w:rFonts w:cs="Arial"/>
              <w:color w:val="000000"/>
            </w:rPr>
          </w:rPrChange>
        </w:rPr>
        <w:t> </w:t>
      </w:r>
      <w:r w:rsidRPr="00303638">
        <w:rPr>
          <w:rStyle w:val="keyword"/>
          <w:rFonts w:cs="Arial"/>
          <w:color w:val="000000" w:themeColor="text1"/>
          <w:rPrChange w:id="588" w:author="Reedy Feggins (IBM)" w:date="2014-03-11T15:10:00Z">
            <w:rPr>
              <w:rStyle w:val="keyword"/>
              <w:rFonts w:cs="Arial"/>
              <w:color w:val="000000"/>
            </w:rPr>
          </w:rPrChange>
        </w:rPr>
        <w:t xml:space="preserve">IBM </w:t>
      </w:r>
      <w:proofErr w:type="spellStart"/>
      <w:r w:rsidRPr="00303638">
        <w:rPr>
          <w:rStyle w:val="keyword"/>
          <w:rFonts w:cs="Arial"/>
          <w:color w:val="000000" w:themeColor="text1"/>
          <w:rPrChange w:id="589" w:author="Reedy Feggins (IBM)" w:date="2014-03-11T15:10:00Z">
            <w:rPr>
              <w:rStyle w:val="keyword"/>
              <w:rFonts w:cs="Arial"/>
              <w:color w:val="000000"/>
            </w:rPr>
          </w:rPrChange>
        </w:rPr>
        <w:t>UrbanCode</w:t>
      </w:r>
      <w:proofErr w:type="spellEnd"/>
      <w:r w:rsidRPr="00303638">
        <w:rPr>
          <w:rStyle w:val="keyword"/>
          <w:rFonts w:cs="Arial"/>
          <w:color w:val="000000" w:themeColor="text1"/>
          <w:rPrChange w:id="590" w:author="Reedy Feggins (IBM)" w:date="2014-03-11T15:10:00Z">
            <w:rPr>
              <w:rStyle w:val="keyword"/>
              <w:rFonts w:cs="Arial"/>
              <w:color w:val="000000"/>
            </w:rPr>
          </w:rPrChange>
        </w:rPr>
        <w:t xml:space="preserve"> Deploy</w:t>
      </w:r>
      <w:r w:rsidRPr="00303638">
        <w:rPr>
          <w:rStyle w:val="apple-converted-space"/>
          <w:rFonts w:cs="Arial"/>
          <w:color w:val="000000" w:themeColor="text1"/>
          <w:rPrChange w:id="591" w:author="Reedy Feggins (IBM)" w:date="2014-03-11T15:10:00Z">
            <w:rPr>
              <w:rStyle w:val="apple-converted-space"/>
              <w:rFonts w:cs="Arial"/>
              <w:color w:val="000000"/>
            </w:rPr>
          </w:rPrChange>
        </w:rPr>
        <w:t> </w:t>
      </w:r>
      <w:r w:rsidRPr="00303638">
        <w:rPr>
          <w:rFonts w:cs="Arial"/>
          <w:color w:val="000000" w:themeColor="text1"/>
          <w:rPrChange w:id="592" w:author="Reedy Feggins (IBM)" w:date="2014-03-11T15:10:00Z">
            <w:rPr>
              <w:rFonts w:cs="Arial"/>
              <w:color w:val="000000"/>
            </w:rPr>
          </w:rPrChange>
        </w:rPr>
        <w:t xml:space="preserve">editor, to create fully automated deployment processes. </w:t>
      </w:r>
    </w:p>
    <w:p w:rsidR="00B615DA" w:rsidRDefault="00D61942" w:rsidP="00D61942">
      <w:pPr>
        <w:spacing w:line="312" w:lineRule="atLeast"/>
        <w:ind w:left="0"/>
        <w:rPr>
          <w:rFonts w:cs="Arial"/>
          <w:color w:val="000000" w:themeColor="text1"/>
        </w:rPr>
      </w:pPr>
      <w:r w:rsidRPr="00303638">
        <w:rPr>
          <w:rFonts w:cs="Arial"/>
          <w:color w:val="000000" w:themeColor="text1"/>
          <w:rPrChange w:id="593" w:author="Reedy Feggins (IBM)" w:date="2014-03-11T15:10:00Z">
            <w:rPr>
              <w:rFonts w:cs="Arial"/>
              <w:color w:val="000000"/>
            </w:rPr>
          </w:rPrChange>
        </w:rPr>
        <w:t xml:space="preserve">For example, the screenshot </w:t>
      </w:r>
      <w:r w:rsidR="00B615DA">
        <w:rPr>
          <w:rFonts w:cs="Arial"/>
          <w:color w:val="000000" w:themeColor="text1"/>
        </w:rPr>
        <w:t>above</w:t>
      </w:r>
      <w:r w:rsidRPr="00303638">
        <w:rPr>
          <w:rFonts w:cs="Arial"/>
          <w:color w:val="000000" w:themeColor="text1"/>
          <w:rPrChange w:id="594" w:author="Reedy Feggins (IBM)" w:date="2014-03-11T15:10:00Z">
            <w:rPr>
              <w:rFonts w:cs="Arial"/>
              <w:color w:val="000000"/>
            </w:rPr>
          </w:rPrChange>
        </w:rPr>
        <w:t xml:space="preserve"> captures one of the primary works for the </w:t>
      </w:r>
      <w:r w:rsidR="00B615DA">
        <w:rPr>
          <w:rFonts w:cs="Arial"/>
          <w:color w:val="000000" w:themeColor="text1"/>
        </w:rPr>
        <w:t>Control-M</w:t>
      </w:r>
      <w:r w:rsidRPr="00303638">
        <w:rPr>
          <w:rFonts w:cs="Arial"/>
          <w:color w:val="000000" w:themeColor="text1"/>
          <w:rPrChange w:id="595" w:author="Reedy Feggins (IBM)" w:date="2014-03-11T15:10:00Z">
            <w:rPr>
              <w:rFonts w:cs="Arial"/>
              <w:color w:val="000000"/>
            </w:rPr>
          </w:rPrChange>
        </w:rPr>
        <w:t xml:space="preserve"> Integration plugin. This workflow provides the steps to </w:t>
      </w:r>
      <w:r w:rsidR="00B615DA">
        <w:rPr>
          <w:rFonts w:cs="Arial"/>
          <w:color w:val="000000" w:themeColor="text1"/>
        </w:rPr>
        <w:t xml:space="preserve">ensure Control-M is updated with changes to specific Control-M folder. </w:t>
      </w:r>
    </w:p>
    <w:p w:rsidR="00D61942" w:rsidRPr="00303638" w:rsidDel="007903E6" w:rsidRDefault="00D61942" w:rsidP="00D61942">
      <w:pPr>
        <w:spacing w:line="312" w:lineRule="atLeast"/>
        <w:ind w:left="0"/>
        <w:rPr>
          <w:del w:id="596" w:author="Reedy Feggins (IBM)" w:date="2014-03-11T14:41:00Z"/>
          <w:rFonts w:cs="Arial"/>
          <w:color w:val="000000" w:themeColor="text1"/>
          <w:rPrChange w:id="597" w:author="Reedy Feggins (IBM)" w:date="2014-03-11T15:10:00Z">
            <w:rPr>
              <w:del w:id="598" w:author="Reedy Feggins (IBM)" w:date="2014-03-11T14:41:00Z"/>
              <w:rFonts w:cs="Arial"/>
              <w:color w:val="000000"/>
            </w:rPr>
          </w:rPrChange>
        </w:rPr>
      </w:pPr>
      <w:r w:rsidRPr="00303638">
        <w:rPr>
          <w:rFonts w:cs="Arial"/>
          <w:color w:val="000000" w:themeColor="text1"/>
          <w:rPrChange w:id="599" w:author="Reedy Feggins (IBM)" w:date="2014-03-11T15:10:00Z">
            <w:rPr>
              <w:rFonts w:cs="Arial"/>
              <w:color w:val="000000"/>
            </w:rPr>
          </w:rPrChange>
        </w:rPr>
        <w:t xml:space="preserve">In general a plug-in consists of a number of steps. These steps vary from plug-in to plug-in. Each step consists of a number of properties, a command that runs the step, and post-processing instructions (typically used to ensure that expected results occurred). Step properties can serve a wide variety of purposes, from providing information to the command, to supplying some or all of the actual command itself. </w:t>
      </w:r>
    </w:p>
    <w:p w:rsidR="00D61942" w:rsidRPr="00303638" w:rsidDel="007903E6" w:rsidRDefault="00D61942" w:rsidP="00D61942">
      <w:pPr>
        <w:spacing w:line="312" w:lineRule="atLeast"/>
        <w:ind w:left="0"/>
        <w:rPr>
          <w:del w:id="600" w:author="Reedy Feggins (IBM)" w:date="2014-03-11T14:41:00Z"/>
          <w:rFonts w:cs="Arial"/>
          <w:color w:val="000000" w:themeColor="text1"/>
          <w:rPrChange w:id="601" w:author="Reedy Feggins (IBM)" w:date="2014-03-11T15:10:00Z">
            <w:rPr>
              <w:del w:id="602" w:author="Reedy Feggins (IBM)" w:date="2014-03-11T14:41:00Z"/>
              <w:rFonts w:cs="Arial"/>
              <w:color w:val="000000"/>
            </w:rPr>
          </w:rPrChange>
        </w:rPr>
      </w:pPr>
    </w:p>
    <w:p w:rsidR="00D61942" w:rsidRPr="00303638" w:rsidDel="007903E6" w:rsidRDefault="00D61942" w:rsidP="00D61942">
      <w:pPr>
        <w:spacing w:line="312" w:lineRule="atLeast"/>
        <w:ind w:left="0"/>
        <w:rPr>
          <w:del w:id="603" w:author="Reedy Feggins (IBM)" w:date="2014-03-11T14:43:00Z"/>
          <w:rFonts w:cs="Arial"/>
          <w:color w:val="000000" w:themeColor="text1"/>
          <w:rPrChange w:id="604" w:author="Reedy Feggins (IBM)" w:date="2014-03-11T15:10:00Z">
            <w:rPr>
              <w:del w:id="605" w:author="Reedy Feggins (IBM)" w:date="2014-03-11T14:43:00Z"/>
              <w:rFonts w:cs="Arial"/>
              <w:color w:val="000000"/>
            </w:rPr>
          </w:rPrChange>
        </w:rPr>
      </w:pPr>
    </w:p>
    <w:p w:rsidR="00D61942" w:rsidRPr="00303638" w:rsidDel="00BA7A98" w:rsidRDefault="00D61942">
      <w:pPr>
        <w:spacing w:line="312" w:lineRule="atLeast"/>
        <w:ind w:left="0"/>
        <w:rPr>
          <w:del w:id="606" w:author="Reedy Feggins (IBM)" w:date="2014-03-11T14:43:00Z"/>
          <w:rFonts w:cs="Arial"/>
          <w:color w:val="000000" w:themeColor="text1"/>
        </w:rPr>
        <w:pPrChange w:id="607" w:author="Reedy Feggins (IBM)" w:date="2014-03-11T14:43:00Z">
          <w:pPr/>
        </w:pPrChange>
      </w:pPr>
      <w:r w:rsidRPr="00303638">
        <w:rPr>
          <w:rFonts w:cs="Arial"/>
          <w:color w:val="000000" w:themeColor="text1"/>
          <w:rPrChange w:id="608" w:author="Reedy Feggins (IBM)" w:date="2014-03-11T15:10:00Z">
            <w:rPr>
              <w:rFonts w:cs="Arial"/>
              <w:color w:val="000000"/>
            </w:rPr>
          </w:rPrChange>
        </w:rPr>
        <w:t>Then, a second component process is used to stop, update, and start the application.</w:t>
      </w:r>
    </w:p>
    <w:p w:rsidR="00BA7A98" w:rsidRPr="00303638" w:rsidRDefault="00BA7A98" w:rsidP="00D61942">
      <w:pPr>
        <w:spacing w:line="312" w:lineRule="atLeast"/>
        <w:ind w:left="0"/>
        <w:rPr>
          <w:ins w:id="609" w:author="Reedy Feggins (IBM)" w:date="2014-03-11T15:02:00Z"/>
          <w:rFonts w:cs="Arial"/>
          <w:color w:val="000000" w:themeColor="text1"/>
        </w:rPr>
      </w:pPr>
    </w:p>
    <w:p w:rsidR="00BA7A98" w:rsidRPr="00303638" w:rsidRDefault="00BA7A98" w:rsidP="00BA7A98">
      <w:pPr>
        <w:rPr>
          <w:ins w:id="610" w:author="Reedy Feggins (IBM)" w:date="2014-03-11T15:02:00Z"/>
          <w:rFonts w:cs="Arial"/>
          <w:color w:val="000000" w:themeColor="text1"/>
        </w:rPr>
      </w:pPr>
    </w:p>
    <w:p w:rsidR="00BA7A98" w:rsidRPr="00303638" w:rsidRDefault="00D4304C">
      <w:pPr>
        <w:pStyle w:val="Heading1"/>
        <w:rPr>
          <w:ins w:id="611" w:author="Reedy Feggins (IBM)" w:date="2014-03-11T15:02:00Z"/>
          <w:color w:val="000000" w:themeColor="text1"/>
          <w:rPrChange w:id="612" w:author="Reedy Feggins (IBM)" w:date="2014-03-11T15:10:00Z">
            <w:rPr>
              <w:ins w:id="613" w:author="Reedy Feggins (IBM)" w:date="2014-03-11T15:02:00Z"/>
            </w:rPr>
          </w:rPrChange>
        </w:rPr>
        <w:pPrChange w:id="614" w:author="Reedy Feggins (IBM)" w:date="2014-03-11T15:03:00Z">
          <w:pPr/>
        </w:pPrChange>
      </w:pPr>
      <w:bookmarkStart w:id="615" w:name="_Toc382315178"/>
      <w:r>
        <w:rPr>
          <w:color w:val="000000" w:themeColor="text1"/>
        </w:rPr>
        <w:lastRenderedPageBreak/>
        <w:t>Control-M</w:t>
      </w:r>
      <w:ins w:id="616" w:author="Reedy Feggins (IBM)" w:date="2014-03-11T15:02:00Z">
        <w:r w:rsidR="00303638" w:rsidRPr="00C3318C">
          <w:rPr>
            <w:color w:val="000000" w:themeColor="text1"/>
          </w:rPr>
          <w:t xml:space="preserve"> Integration </w:t>
        </w:r>
      </w:ins>
      <w:ins w:id="617" w:author="Reedy Feggins (IBM)" w:date="2014-03-11T15:11:00Z">
        <w:r w:rsidR="00303638">
          <w:rPr>
            <w:color w:val="000000" w:themeColor="text1"/>
          </w:rPr>
          <w:t xml:space="preserve">Plugin - </w:t>
        </w:r>
      </w:ins>
      <w:ins w:id="618" w:author="Reedy Feggins (IBM)" w:date="2014-03-11T15:02:00Z">
        <w:r w:rsidR="00BA7A98" w:rsidRPr="00303638">
          <w:rPr>
            <w:color w:val="000000" w:themeColor="text1"/>
            <w:rPrChange w:id="619" w:author="Reedy Feggins (IBM)" w:date="2014-03-11T15:10:00Z">
              <w:rPr/>
            </w:rPrChange>
          </w:rPr>
          <w:t>Use Cases</w:t>
        </w:r>
        <w:bookmarkEnd w:id="615"/>
      </w:ins>
    </w:p>
    <w:p w:rsidR="00BA7A98" w:rsidRPr="00DD4510" w:rsidRDefault="00BA7A98">
      <w:pPr>
        <w:ind w:left="0"/>
        <w:rPr>
          <w:ins w:id="620" w:author="Reedy Feggins (IBM)" w:date="2014-03-11T15:03:00Z"/>
          <w:rFonts w:cs="Arial"/>
          <w:color w:val="000000" w:themeColor="text1"/>
        </w:rPr>
        <w:pPrChange w:id="621" w:author="Reedy Feggins (IBM)" w:date="2014-03-11T15:03:00Z">
          <w:pPr/>
        </w:pPrChange>
      </w:pPr>
      <w:ins w:id="622" w:author="Reedy Feggins (IBM)" w:date="2014-03-11T15:02:00Z">
        <w:r w:rsidRPr="00303638">
          <w:rPr>
            <w:rFonts w:cs="Arial"/>
            <w:color w:val="000000" w:themeColor="text1"/>
          </w:rPr>
          <w:t xml:space="preserve">For each of the following use cases, </w:t>
        </w:r>
      </w:ins>
      <w:ins w:id="623" w:author="Reedy Feggins (IBM)" w:date="2014-03-11T15:03:00Z">
        <w:r w:rsidRPr="00303638">
          <w:rPr>
            <w:rFonts w:cs="Arial"/>
            <w:color w:val="000000" w:themeColor="text1"/>
          </w:rPr>
          <w:t xml:space="preserve">the </w:t>
        </w:r>
      </w:ins>
      <w:ins w:id="624" w:author="Reedy Feggins (IBM)" w:date="2014-03-11T15:02:00Z">
        <w:del w:id="625" w:author="Reedy Feggins (IBM)" w:date="2014-03-11T15:03:00Z">
          <w:r w:rsidRPr="00C3318C" w:rsidDel="00BA7A98">
            <w:rPr>
              <w:rFonts w:cs="Arial"/>
              <w:color w:val="000000" w:themeColor="text1"/>
            </w:rPr>
            <w:delText xml:space="preserve">The </w:delText>
          </w:r>
        </w:del>
        <w:r w:rsidRPr="00DD4510">
          <w:rPr>
            <w:rFonts w:cs="Arial"/>
            <w:color w:val="000000" w:themeColor="text1"/>
          </w:rPr>
          <w:t xml:space="preserve">Template Reference implementation will </w:t>
        </w:r>
      </w:ins>
    </w:p>
    <w:p w:rsidR="00BA7A98" w:rsidRPr="00C3318C" w:rsidRDefault="00BA7A98">
      <w:pPr>
        <w:pStyle w:val="ListParagraph"/>
        <w:numPr>
          <w:ilvl w:val="0"/>
          <w:numId w:val="46"/>
        </w:numPr>
        <w:rPr>
          <w:ins w:id="626" w:author="Reedy Feggins (IBM)" w:date="2014-03-11T15:03:00Z"/>
          <w:rFonts w:cs="Arial"/>
          <w:color w:val="000000" w:themeColor="text1"/>
        </w:rPr>
        <w:pPrChange w:id="627" w:author="Reedy Feggins (IBM)" w:date="2014-03-11T15:03:00Z">
          <w:pPr/>
        </w:pPrChange>
      </w:pPr>
      <w:ins w:id="628" w:author="Reedy Feggins (IBM)" w:date="2014-03-11T15:03:00Z">
        <w:r w:rsidRPr="00303638">
          <w:rPr>
            <w:rFonts w:ascii="Arial" w:hAnsi="Arial" w:cs="Arial"/>
            <w:color w:val="000000" w:themeColor="text1"/>
            <w:sz w:val="20"/>
            <w:szCs w:val="20"/>
            <w:rPrChange w:id="629" w:author="Reedy Feggins (IBM)" w:date="2014-03-11T15:10:00Z">
              <w:rPr>
                <w:color w:val="000000" w:themeColor="text1"/>
              </w:rPr>
            </w:rPrChange>
          </w:rPr>
          <w:t>A</w:t>
        </w:r>
      </w:ins>
      <w:ins w:id="630" w:author="Reedy Feggins (IBM)" w:date="2014-03-11T15:02:00Z">
        <w:del w:id="631" w:author="Reedy Feggins (IBM)" w:date="2014-03-11T15:03:00Z">
          <w:r w:rsidRPr="00303638" w:rsidDel="00BA7A98">
            <w:rPr>
              <w:rFonts w:ascii="Arial" w:hAnsi="Arial" w:cs="Arial"/>
              <w:color w:val="000000" w:themeColor="text1"/>
              <w:sz w:val="20"/>
              <w:szCs w:val="20"/>
              <w:rPrChange w:id="632" w:author="Reedy Feggins (IBM)" w:date="2014-03-11T15:10:00Z">
                <w:rPr/>
              </w:rPrChange>
            </w:rPr>
            <w:delText>a</w:delText>
          </w:r>
        </w:del>
        <w:r w:rsidRPr="00303638">
          <w:rPr>
            <w:rFonts w:ascii="Arial" w:hAnsi="Arial" w:cs="Arial"/>
            <w:color w:val="000000" w:themeColor="text1"/>
            <w:sz w:val="20"/>
            <w:szCs w:val="20"/>
            <w:rPrChange w:id="633" w:author="Reedy Feggins (IBM)" w:date="2014-03-11T15:10:00Z">
              <w:rPr/>
            </w:rPrChange>
          </w:rPr>
          <w:t xml:space="preserve">bstract each </w:t>
        </w:r>
      </w:ins>
      <w:r w:rsidR="00255756">
        <w:rPr>
          <w:rFonts w:ascii="Arial" w:hAnsi="Arial" w:cs="Arial"/>
          <w:color w:val="000000" w:themeColor="text1"/>
          <w:sz w:val="20"/>
          <w:szCs w:val="20"/>
        </w:rPr>
        <w:t>Control-M</w:t>
      </w:r>
      <w:ins w:id="634" w:author="Reedy Feggins (IBM)" w:date="2014-03-11T15:02:00Z">
        <w:r w:rsidRPr="00303638">
          <w:rPr>
            <w:rFonts w:ascii="Arial" w:hAnsi="Arial" w:cs="Arial"/>
            <w:color w:val="000000" w:themeColor="text1"/>
            <w:sz w:val="20"/>
            <w:szCs w:val="20"/>
            <w:rPrChange w:id="635" w:author="Reedy Feggins (IBM)" w:date="2014-03-11T15:10:00Z">
              <w:rPr/>
            </w:rPrChange>
          </w:rPr>
          <w:t xml:space="preserve"> contextual environment into a </w:t>
        </w:r>
      </w:ins>
      <w:ins w:id="636" w:author="Reedy Feggins (IBM)" w:date="2014-03-11T15:03:00Z">
        <w:r w:rsidRPr="00303638">
          <w:rPr>
            <w:rFonts w:ascii="Arial" w:hAnsi="Arial" w:cs="Arial"/>
            <w:color w:val="000000" w:themeColor="text1"/>
            <w:sz w:val="20"/>
            <w:szCs w:val="20"/>
            <w:rPrChange w:id="637" w:author="Reedy Feggins (IBM)" w:date="2014-03-11T15:10:00Z">
              <w:rPr>
                <w:color w:val="000000" w:themeColor="text1"/>
              </w:rPr>
            </w:rPrChange>
          </w:rPr>
          <w:t xml:space="preserve">set of </w:t>
        </w:r>
      </w:ins>
      <w:ins w:id="638" w:author="Reedy Feggins (IBM)" w:date="2014-03-11T15:02:00Z">
        <w:r w:rsidRPr="00303638">
          <w:rPr>
            <w:rFonts w:ascii="Arial" w:hAnsi="Arial" w:cs="Arial"/>
            <w:color w:val="000000" w:themeColor="text1"/>
            <w:sz w:val="20"/>
            <w:szCs w:val="20"/>
            <w:rPrChange w:id="639" w:author="Reedy Feggins (IBM)" w:date="2014-03-11T15:10:00Z">
              <w:rPr/>
            </w:rPrChange>
          </w:rPr>
          <w:t>UCD Resource</w:t>
        </w:r>
      </w:ins>
      <w:ins w:id="640" w:author="Reedy Feggins (IBM)" w:date="2014-03-11T15:03:00Z">
        <w:r w:rsidRPr="00303638">
          <w:rPr>
            <w:rFonts w:ascii="Arial" w:hAnsi="Arial" w:cs="Arial"/>
            <w:color w:val="000000" w:themeColor="text1"/>
            <w:sz w:val="20"/>
            <w:szCs w:val="20"/>
            <w:rPrChange w:id="641" w:author="Reedy Feggins (IBM)" w:date="2014-03-11T15:10:00Z">
              <w:rPr>
                <w:color w:val="000000" w:themeColor="text1"/>
              </w:rPr>
            </w:rPrChange>
          </w:rPr>
          <w:t>s</w:t>
        </w:r>
      </w:ins>
      <w:ins w:id="642" w:author="Reedy Feggins (IBM)" w:date="2014-03-11T15:02:00Z">
        <w:del w:id="643" w:author="Reedy Feggins (IBM)" w:date="2014-03-11T15:03:00Z">
          <w:r w:rsidRPr="00303638" w:rsidDel="00BA7A98">
            <w:rPr>
              <w:rFonts w:ascii="Arial" w:hAnsi="Arial" w:cs="Arial"/>
              <w:color w:val="000000" w:themeColor="text1"/>
              <w:sz w:val="20"/>
              <w:szCs w:val="20"/>
              <w:rPrChange w:id="644" w:author="Reedy Feggins (IBM)" w:date="2014-03-11T15:10:00Z">
                <w:rPr/>
              </w:rPrChange>
            </w:rPr>
            <w:delText xml:space="preserve">.  </w:delText>
          </w:r>
        </w:del>
      </w:ins>
    </w:p>
    <w:p w:rsidR="00303638" w:rsidRPr="00C3318C" w:rsidRDefault="00BA7A98">
      <w:pPr>
        <w:pStyle w:val="ListParagraph"/>
        <w:numPr>
          <w:ilvl w:val="0"/>
          <w:numId w:val="46"/>
        </w:numPr>
        <w:rPr>
          <w:ins w:id="645" w:author="Reedy Feggins (IBM)" w:date="2014-03-11T15:05:00Z"/>
          <w:rFonts w:cs="Arial"/>
          <w:color w:val="000000" w:themeColor="text1"/>
        </w:rPr>
        <w:pPrChange w:id="646" w:author="Reedy Feggins (IBM)" w:date="2014-03-11T15:03:00Z">
          <w:pPr/>
        </w:pPrChange>
      </w:pPr>
      <w:ins w:id="647" w:author="Reedy Feggins (IBM)" w:date="2014-03-11T15:03:00Z">
        <w:r w:rsidRPr="00303638">
          <w:rPr>
            <w:rFonts w:ascii="Arial" w:hAnsi="Arial" w:cs="Arial"/>
            <w:color w:val="000000" w:themeColor="text1"/>
            <w:sz w:val="20"/>
            <w:szCs w:val="20"/>
            <w:rPrChange w:id="648" w:author="Reedy Feggins (IBM)" w:date="2014-03-11T15:10:00Z">
              <w:rPr>
                <w:color w:val="000000" w:themeColor="text1"/>
              </w:rPr>
            </w:rPrChange>
          </w:rPr>
          <w:t xml:space="preserve">The </w:t>
        </w:r>
      </w:ins>
      <w:proofErr w:type="spellStart"/>
      <w:ins w:id="649" w:author="Reedy Feggins (IBM)" w:date="2014-03-11T15:04:00Z">
        <w:r w:rsidRPr="00303638">
          <w:rPr>
            <w:rFonts w:ascii="Arial" w:hAnsi="Arial" w:cs="Arial"/>
            <w:color w:val="000000" w:themeColor="text1"/>
            <w:sz w:val="20"/>
            <w:szCs w:val="20"/>
            <w:rPrChange w:id="650" w:author="Reedy Feggins (IBM)" w:date="2014-03-11T15:10:00Z">
              <w:rPr>
                <w:color w:val="000000" w:themeColor="text1"/>
              </w:rPr>
            </w:rPrChange>
          </w:rPr>
          <w:t>Componet</w:t>
        </w:r>
        <w:proofErr w:type="spellEnd"/>
        <w:r w:rsidRPr="00303638">
          <w:rPr>
            <w:rFonts w:ascii="Arial" w:hAnsi="Arial" w:cs="Arial"/>
            <w:color w:val="000000" w:themeColor="text1"/>
            <w:sz w:val="20"/>
            <w:szCs w:val="20"/>
            <w:rPrChange w:id="651" w:author="Reedy Feggins (IBM)" w:date="2014-03-11T15:10:00Z">
              <w:rPr>
                <w:color w:val="000000" w:themeColor="text1"/>
              </w:rPr>
            </w:rPrChange>
          </w:rPr>
          <w:t xml:space="preserve"> template assumes that </w:t>
        </w:r>
      </w:ins>
      <w:ins w:id="652" w:author="Reedy Feggins (IBM)" w:date="2014-03-11T15:02:00Z">
        <w:del w:id="653" w:author="Reedy Feggins (IBM)" w:date="2014-03-11T15:03:00Z">
          <w:r w:rsidRPr="00303638" w:rsidDel="00BA7A98">
            <w:rPr>
              <w:rFonts w:ascii="Arial" w:hAnsi="Arial" w:cs="Arial"/>
              <w:color w:val="000000" w:themeColor="text1"/>
              <w:sz w:val="20"/>
              <w:szCs w:val="20"/>
              <w:rPrChange w:id="654" w:author="Reedy Feggins (IBM)" w:date="2014-03-11T15:10:00Z">
                <w:rPr/>
              </w:rPrChange>
            </w:rPr>
            <w:delText xml:space="preserve">The </w:delText>
          </w:r>
        </w:del>
        <w:del w:id="655" w:author="Reedy Feggins (IBM)" w:date="2014-03-11T15:04:00Z">
          <w:r w:rsidRPr="00303638" w:rsidDel="00BA7A98">
            <w:rPr>
              <w:rFonts w:ascii="Arial" w:hAnsi="Arial" w:cs="Arial"/>
              <w:color w:val="000000" w:themeColor="text1"/>
              <w:sz w:val="20"/>
              <w:szCs w:val="20"/>
              <w:rPrChange w:id="656" w:author="Reedy Feggins (IBM)" w:date="2014-03-11T15:10:00Z">
                <w:rPr/>
              </w:rPrChange>
            </w:rPr>
            <w:delText xml:space="preserve">reference implementation flow will </w:delText>
          </w:r>
        </w:del>
        <w:r w:rsidRPr="00303638">
          <w:rPr>
            <w:rFonts w:ascii="Arial" w:hAnsi="Arial" w:cs="Arial"/>
            <w:color w:val="000000" w:themeColor="text1"/>
            <w:sz w:val="20"/>
            <w:szCs w:val="20"/>
            <w:rPrChange w:id="657" w:author="Reedy Feggins (IBM)" w:date="2014-03-11T15:10:00Z">
              <w:rPr/>
            </w:rPrChange>
          </w:rPr>
          <w:t xml:space="preserve">deploy </w:t>
        </w:r>
        <w:proofErr w:type="spellStart"/>
        <w:r w:rsidRPr="00303638">
          <w:rPr>
            <w:rFonts w:ascii="Arial" w:hAnsi="Arial" w:cs="Arial"/>
            <w:color w:val="000000" w:themeColor="text1"/>
            <w:sz w:val="20"/>
            <w:szCs w:val="20"/>
            <w:rPrChange w:id="658" w:author="Reedy Feggins (IBM)" w:date="2014-03-11T15:10:00Z">
              <w:rPr/>
            </w:rPrChange>
          </w:rPr>
          <w:t>artifacts</w:t>
        </w:r>
        <w:proofErr w:type="spellEnd"/>
        <w:r w:rsidRPr="00303638">
          <w:rPr>
            <w:rFonts w:ascii="Arial" w:hAnsi="Arial" w:cs="Arial"/>
            <w:color w:val="000000" w:themeColor="text1"/>
            <w:sz w:val="20"/>
            <w:szCs w:val="20"/>
            <w:rPrChange w:id="659" w:author="Reedy Feggins (IBM)" w:date="2014-03-11T15:10:00Z">
              <w:rPr/>
            </w:rPrChange>
          </w:rPr>
          <w:t xml:space="preserve"> </w:t>
        </w:r>
      </w:ins>
      <w:ins w:id="660" w:author="Reedy Feggins (IBM)" w:date="2014-03-11T15:04:00Z">
        <w:r w:rsidRPr="00303638">
          <w:rPr>
            <w:rFonts w:ascii="Arial" w:hAnsi="Arial" w:cs="Arial"/>
            <w:color w:val="000000" w:themeColor="text1"/>
            <w:sz w:val="20"/>
            <w:szCs w:val="20"/>
            <w:rPrChange w:id="661" w:author="Reedy Feggins (IBM)" w:date="2014-03-11T15:10:00Z">
              <w:rPr>
                <w:color w:val="000000" w:themeColor="text1"/>
              </w:rPr>
            </w:rPrChange>
          </w:rPr>
          <w:t>(</w:t>
        </w:r>
      </w:ins>
      <w:r w:rsidR="00255756">
        <w:rPr>
          <w:rFonts w:ascii="Arial" w:hAnsi="Arial" w:cs="Arial"/>
          <w:color w:val="000000" w:themeColor="text1"/>
          <w:sz w:val="20"/>
          <w:szCs w:val="20"/>
        </w:rPr>
        <w:t>ZIP files</w:t>
      </w:r>
      <w:ins w:id="662" w:author="Reedy Feggins (IBM)" w:date="2014-03-11T15:04:00Z">
        <w:r w:rsidRPr="00303638">
          <w:rPr>
            <w:rFonts w:ascii="Arial" w:hAnsi="Arial" w:cs="Arial"/>
            <w:color w:val="000000" w:themeColor="text1"/>
            <w:sz w:val="20"/>
            <w:szCs w:val="20"/>
            <w:rPrChange w:id="663" w:author="Reedy Feggins (IBM)" w:date="2014-03-11T15:10:00Z">
              <w:rPr>
                <w:color w:val="000000" w:themeColor="text1"/>
              </w:rPr>
            </w:rPrChange>
          </w:rPr>
          <w:t xml:space="preserve">) will first be deployed </w:t>
        </w:r>
      </w:ins>
      <w:ins w:id="664" w:author="Reedy Feggins (IBM)" w:date="2014-03-11T15:02:00Z">
        <w:r w:rsidRPr="00303638">
          <w:rPr>
            <w:rFonts w:ascii="Arial" w:hAnsi="Arial" w:cs="Arial"/>
            <w:color w:val="000000" w:themeColor="text1"/>
            <w:sz w:val="20"/>
            <w:szCs w:val="20"/>
            <w:rPrChange w:id="665" w:author="Reedy Feggins (IBM)" w:date="2014-03-11T15:10:00Z">
              <w:rPr/>
            </w:rPrChange>
          </w:rPr>
          <w:t xml:space="preserve">to the lowest DAP environment </w:t>
        </w:r>
      </w:ins>
      <w:ins w:id="666" w:author="Reedy Feggins (IBM)" w:date="2014-03-11T15:05:00Z">
        <w:r w:rsidRPr="00303638">
          <w:rPr>
            <w:rFonts w:ascii="Arial" w:hAnsi="Arial" w:cs="Arial"/>
            <w:color w:val="000000" w:themeColor="text1"/>
            <w:sz w:val="20"/>
            <w:szCs w:val="20"/>
            <w:rPrChange w:id="667" w:author="Reedy Feggins (IBM)" w:date="2014-03-11T15:10:00Z">
              <w:rPr>
                <w:color w:val="000000" w:themeColor="text1"/>
              </w:rPr>
            </w:rPrChange>
          </w:rPr>
          <w:t>(</w:t>
        </w:r>
      </w:ins>
      <w:r w:rsidR="00255756">
        <w:rPr>
          <w:rFonts w:ascii="Arial" w:hAnsi="Arial" w:cs="Arial"/>
          <w:color w:val="000000" w:themeColor="text1"/>
          <w:sz w:val="20"/>
          <w:szCs w:val="20"/>
        </w:rPr>
        <w:t>Staging</w:t>
      </w:r>
      <w:r w:rsidR="00381DD5">
        <w:rPr>
          <w:rFonts w:ascii="Arial" w:hAnsi="Arial" w:cs="Arial"/>
          <w:color w:val="000000" w:themeColor="text1"/>
          <w:sz w:val="20"/>
          <w:szCs w:val="20"/>
        </w:rPr>
        <w:t xml:space="preserve"> server</w:t>
      </w:r>
      <w:ins w:id="668" w:author="Reedy Feggins (IBM)" w:date="2014-03-11T15:05:00Z">
        <w:r w:rsidRPr="00303638">
          <w:rPr>
            <w:rFonts w:ascii="Arial" w:hAnsi="Arial" w:cs="Arial"/>
            <w:color w:val="000000" w:themeColor="text1"/>
            <w:sz w:val="20"/>
            <w:szCs w:val="20"/>
            <w:rPrChange w:id="669" w:author="Reedy Feggins (IBM)" w:date="2014-03-11T15:10:00Z">
              <w:rPr>
                <w:color w:val="000000" w:themeColor="text1"/>
              </w:rPr>
            </w:rPrChange>
          </w:rPr>
          <w:t xml:space="preserve">) </w:t>
        </w:r>
      </w:ins>
    </w:p>
    <w:p w:rsidR="00303638" w:rsidRPr="00C3318C" w:rsidRDefault="00303638">
      <w:pPr>
        <w:pStyle w:val="ListParagraph"/>
        <w:numPr>
          <w:ilvl w:val="0"/>
          <w:numId w:val="46"/>
        </w:numPr>
        <w:rPr>
          <w:ins w:id="670" w:author="Reedy Feggins (IBM)" w:date="2014-03-11T15:06:00Z"/>
          <w:rFonts w:cs="Arial"/>
          <w:color w:val="000000" w:themeColor="text1"/>
        </w:rPr>
        <w:pPrChange w:id="671" w:author="Reedy Feggins (IBM)" w:date="2014-03-11T15:03:00Z">
          <w:pPr/>
        </w:pPrChange>
      </w:pPr>
      <w:ins w:id="672" w:author="Reedy Feggins (IBM)" w:date="2014-03-11T15:05:00Z">
        <w:r w:rsidRPr="00303638">
          <w:rPr>
            <w:rFonts w:ascii="Arial" w:hAnsi="Arial" w:cs="Arial"/>
            <w:color w:val="000000" w:themeColor="text1"/>
            <w:sz w:val="20"/>
            <w:szCs w:val="20"/>
            <w:rPrChange w:id="673" w:author="Reedy Feggins (IBM)" w:date="2014-03-11T15:10:00Z">
              <w:rPr>
                <w:color w:val="000000" w:themeColor="text1"/>
              </w:rPr>
            </w:rPrChange>
          </w:rPr>
          <w:t xml:space="preserve">The Component process will </w:t>
        </w:r>
      </w:ins>
      <w:ins w:id="674" w:author="Reedy Feggins (IBM)" w:date="2014-03-11T15:02:00Z">
        <w:del w:id="675" w:author="Reedy Feggins (IBM)" w:date="2014-03-11T15:05:00Z">
          <w:r w:rsidR="00BA7A98" w:rsidRPr="00303638" w:rsidDel="00303638">
            <w:rPr>
              <w:rFonts w:ascii="Arial" w:hAnsi="Arial" w:cs="Arial"/>
              <w:color w:val="000000" w:themeColor="text1"/>
              <w:sz w:val="20"/>
              <w:szCs w:val="20"/>
              <w:rPrChange w:id="676" w:author="Reedy Feggins (IBM)" w:date="2014-03-11T15:10:00Z">
                <w:rPr/>
              </w:rPrChange>
            </w:rPr>
            <w:delText>and emulate UCD contextual deployments through</w:delText>
          </w:r>
        </w:del>
      </w:ins>
      <w:ins w:id="677" w:author="Reedy Feggins (IBM)" w:date="2014-03-11T15:05:00Z">
        <w:r w:rsidRPr="00303638">
          <w:rPr>
            <w:rFonts w:ascii="Arial" w:hAnsi="Arial" w:cs="Arial"/>
            <w:color w:val="000000" w:themeColor="text1"/>
            <w:sz w:val="20"/>
            <w:szCs w:val="20"/>
            <w:rPrChange w:id="678" w:author="Reedy Feggins (IBM)" w:date="2014-03-11T15:10:00Z">
              <w:rPr>
                <w:color w:val="000000" w:themeColor="text1"/>
              </w:rPr>
            </w:rPrChange>
          </w:rPr>
          <w:t>initiate</w:t>
        </w:r>
      </w:ins>
      <w:ins w:id="679" w:author="Reedy Feggins (IBM)" w:date="2014-03-11T15:02:00Z">
        <w:r w:rsidR="00BA7A98" w:rsidRPr="00303638">
          <w:rPr>
            <w:rFonts w:ascii="Arial" w:hAnsi="Arial" w:cs="Arial"/>
            <w:color w:val="000000" w:themeColor="text1"/>
            <w:sz w:val="20"/>
            <w:szCs w:val="20"/>
            <w:rPrChange w:id="680" w:author="Reedy Feggins (IBM)" w:date="2014-03-11T15:10:00Z">
              <w:rPr/>
            </w:rPrChange>
          </w:rPr>
          <w:t xml:space="preserve"> calls to the </w:t>
        </w:r>
      </w:ins>
      <w:r w:rsidR="00D4304C">
        <w:rPr>
          <w:rFonts w:ascii="Arial" w:hAnsi="Arial" w:cs="Arial"/>
          <w:color w:val="000000" w:themeColor="text1"/>
          <w:sz w:val="20"/>
          <w:szCs w:val="20"/>
        </w:rPr>
        <w:t>Control-M to</w:t>
      </w:r>
      <w:ins w:id="681" w:author="Reedy Feggins (IBM)" w:date="2014-03-11T15:02:00Z">
        <w:r w:rsidR="00BA7A98" w:rsidRPr="00303638">
          <w:rPr>
            <w:rFonts w:ascii="Arial" w:hAnsi="Arial" w:cs="Arial"/>
            <w:color w:val="000000" w:themeColor="text1"/>
            <w:sz w:val="20"/>
            <w:szCs w:val="20"/>
            <w:rPrChange w:id="682" w:author="Reedy Feggins (IBM)" w:date="2014-03-11T15:10:00Z">
              <w:rPr/>
            </w:rPrChange>
          </w:rPr>
          <w:t xml:space="preserve"> promote </w:t>
        </w:r>
      </w:ins>
      <w:ins w:id="683" w:author="Reedy Feggins (IBM)" w:date="2014-03-11T15:06:00Z">
        <w:r w:rsidRPr="00303638">
          <w:rPr>
            <w:rFonts w:ascii="Arial" w:hAnsi="Arial" w:cs="Arial"/>
            <w:color w:val="000000" w:themeColor="text1"/>
            <w:sz w:val="20"/>
            <w:szCs w:val="20"/>
            <w:rPrChange w:id="684" w:author="Reedy Feggins (IBM)" w:date="2014-03-11T15:10:00Z">
              <w:rPr>
                <w:color w:val="000000" w:themeColor="text1"/>
              </w:rPr>
            </w:rPrChange>
          </w:rPr>
          <w:t xml:space="preserve">the deploy </w:t>
        </w:r>
        <w:proofErr w:type="spellStart"/>
        <w:r w:rsidRPr="00303638">
          <w:rPr>
            <w:rFonts w:ascii="Arial" w:hAnsi="Arial" w:cs="Arial"/>
            <w:color w:val="000000" w:themeColor="text1"/>
            <w:sz w:val="20"/>
            <w:szCs w:val="20"/>
            <w:rPrChange w:id="685" w:author="Reedy Feggins (IBM)" w:date="2014-03-11T15:10:00Z">
              <w:rPr>
                <w:color w:val="000000" w:themeColor="text1"/>
              </w:rPr>
            </w:rPrChange>
          </w:rPr>
          <w:t>artificats</w:t>
        </w:r>
        <w:proofErr w:type="spellEnd"/>
        <w:r w:rsidRPr="00303638">
          <w:rPr>
            <w:rFonts w:ascii="Arial" w:hAnsi="Arial" w:cs="Arial"/>
            <w:color w:val="000000" w:themeColor="text1"/>
            <w:sz w:val="20"/>
            <w:szCs w:val="20"/>
            <w:rPrChange w:id="686" w:author="Reedy Feggins (IBM)" w:date="2014-03-11T15:10:00Z">
              <w:rPr>
                <w:color w:val="000000" w:themeColor="text1"/>
              </w:rPr>
            </w:rPrChange>
          </w:rPr>
          <w:t xml:space="preserve"> to </w:t>
        </w:r>
      </w:ins>
      <w:r w:rsidR="00255756">
        <w:rPr>
          <w:rFonts w:ascii="Arial" w:hAnsi="Arial" w:cs="Arial"/>
          <w:color w:val="000000" w:themeColor="text1"/>
          <w:sz w:val="20"/>
          <w:szCs w:val="20"/>
        </w:rPr>
        <w:t>Production</w:t>
      </w:r>
      <w:r w:rsidR="00381DD5">
        <w:rPr>
          <w:rFonts w:ascii="Arial" w:hAnsi="Arial" w:cs="Arial"/>
          <w:color w:val="000000" w:themeColor="text1"/>
          <w:sz w:val="20"/>
          <w:szCs w:val="20"/>
        </w:rPr>
        <w:t xml:space="preserve"> Server</w:t>
      </w:r>
      <w:r w:rsidR="00255756">
        <w:rPr>
          <w:rFonts w:ascii="Arial" w:hAnsi="Arial" w:cs="Arial"/>
          <w:color w:val="000000" w:themeColor="text1"/>
          <w:sz w:val="20"/>
          <w:szCs w:val="20"/>
        </w:rPr>
        <w:t>.</w:t>
      </w:r>
    </w:p>
    <w:p w:rsidR="00303638" w:rsidRPr="00303638" w:rsidRDefault="00255756">
      <w:pPr>
        <w:spacing w:line="312" w:lineRule="atLeast"/>
        <w:ind w:left="0"/>
        <w:rPr>
          <w:color w:val="000000" w:themeColor="text1"/>
          <w:rPrChange w:id="687" w:author="Reedy Feggins (IBM)" w:date="2014-03-11T15:10:00Z">
            <w:rPr/>
          </w:rPrChange>
        </w:rPr>
        <w:pPrChange w:id="688" w:author="Reedy Feggins (IBM)" w:date="2014-03-11T14:43:00Z">
          <w:pPr/>
        </w:pPrChange>
      </w:pPr>
      <w:r>
        <w:rPr>
          <w:noProof/>
          <w:lang w:val="en-US"/>
        </w:rPr>
        <w:drawing>
          <wp:inline distT="0" distB="0" distL="0" distR="0" wp14:anchorId="69997FC2" wp14:editId="40C72D70">
            <wp:extent cx="5943600" cy="3503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03930"/>
                    </a:xfrm>
                    <a:prstGeom prst="rect">
                      <a:avLst/>
                    </a:prstGeom>
                  </pic:spPr>
                </pic:pic>
              </a:graphicData>
            </a:graphic>
          </wp:inline>
        </w:drawing>
      </w:r>
    </w:p>
    <w:p w:rsidR="008F05FF" w:rsidRPr="00303638" w:rsidRDefault="008C5685" w:rsidP="007903E6">
      <w:pPr>
        <w:pStyle w:val="Heading2"/>
        <w:ind w:left="720"/>
      </w:pPr>
      <w:bookmarkStart w:id="689" w:name="_Toc382315179"/>
      <w:r w:rsidRPr="00303638">
        <w:t>Use Case</w:t>
      </w:r>
      <w:r w:rsidR="00255756">
        <w:t xml:space="preserve"> –</w:t>
      </w:r>
      <w:r w:rsidRPr="00303638">
        <w:t xml:space="preserve"> </w:t>
      </w:r>
      <w:bookmarkEnd w:id="689"/>
      <w:r w:rsidR="00255756">
        <w:t>Update Control-M Definition</w:t>
      </w:r>
      <w:r w:rsidR="008F05FF" w:rsidRPr="00303638">
        <w:t xml:space="preserve"> </w:t>
      </w:r>
    </w:p>
    <w:p w:rsidR="00255756" w:rsidRDefault="00D61942" w:rsidP="00255756">
      <w:pPr>
        <w:pStyle w:val="ListParagraph"/>
        <w:numPr>
          <w:ilvl w:val="0"/>
          <w:numId w:val="47"/>
        </w:numPr>
        <w:rPr>
          <w:color w:val="000000" w:themeColor="text1"/>
        </w:rPr>
      </w:pPr>
      <w:r w:rsidRPr="00255756">
        <w:rPr>
          <w:color w:val="000000" w:themeColor="text1"/>
          <w:rPrChange w:id="690" w:author="Reedy Feggins (IBM)" w:date="2014-03-11T15:10:00Z">
            <w:rPr/>
          </w:rPrChange>
        </w:rPr>
        <w:t xml:space="preserve">The </w:t>
      </w:r>
      <w:proofErr w:type="spellStart"/>
      <w:r w:rsidRPr="00255756">
        <w:rPr>
          <w:color w:val="000000" w:themeColor="text1"/>
          <w:rPrChange w:id="691" w:author="Reedy Feggins (IBM)" w:date="2014-03-11T15:10:00Z">
            <w:rPr/>
          </w:rPrChange>
        </w:rPr>
        <w:t>Deployer</w:t>
      </w:r>
      <w:proofErr w:type="spellEnd"/>
      <w:r w:rsidRPr="00255756">
        <w:rPr>
          <w:color w:val="000000" w:themeColor="text1"/>
          <w:rPrChange w:id="692" w:author="Reedy Feggins (IBM)" w:date="2014-03-11T15:10:00Z">
            <w:rPr/>
          </w:rPrChange>
        </w:rPr>
        <w:t xml:space="preserve"> will</w:t>
      </w:r>
      <w:r w:rsidR="008F05FF" w:rsidRPr="00255756">
        <w:rPr>
          <w:color w:val="000000" w:themeColor="text1"/>
          <w:rPrChange w:id="693" w:author="Reedy Feggins (IBM)" w:date="2014-03-11T15:10:00Z">
            <w:rPr/>
          </w:rPrChange>
        </w:rPr>
        <w:t xml:space="preserve"> </w:t>
      </w:r>
      <w:r w:rsidR="00255756" w:rsidRPr="00255756">
        <w:rPr>
          <w:color w:val="000000" w:themeColor="text1"/>
        </w:rPr>
        <w:t xml:space="preserve">have bundled up a set of xml files that contain Control-M job definitions into a zip file.  </w:t>
      </w:r>
    </w:p>
    <w:p w:rsidR="008F05FF" w:rsidRDefault="00255756" w:rsidP="00255756">
      <w:pPr>
        <w:pStyle w:val="ListParagraph"/>
        <w:numPr>
          <w:ilvl w:val="0"/>
          <w:numId w:val="47"/>
        </w:numPr>
        <w:rPr>
          <w:color w:val="000000" w:themeColor="text1"/>
        </w:rPr>
      </w:pPr>
      <w:r w:rsidRPr="00255756">
        <w:rPr>
          <w:color w:val="000000" w:themeColor="text1"/>
        </w:rPr>
        <w:t xml:space="preserve">This zip files will be placed onto a </w:t>
      </w:r>
      <w:proofErr w:type="spellStart"/>
      <w:r w:rsidRPr="00255756">
        <w:rPr>
          <w:color w:val="000000" w:themeColor="text1"/>
        </w:rPr>
        <w:t>filesystem</w:t>
      </w:r>
      <w:proofErr w:type="spellEnd"/>
      <w:r w:rsidRPr="00255756">
        <w:rPr>
          <w:color w:val="000000" w:themeColor="text1"/>
        </w:rPr>
        <w:t xml:space="preserve"> </w:t>
      </w:r>
      <w:r>
        <w:rPr>
          <w:color w:val="000000" w:themeColor="text1"/>
        </w:rPr>
        <w:t xml:space="preserve">that a </w:t>
      </w:r>
      <w:proofErr w:type="spellStart"/>
      <w:r>
        <w:rPr>
          <w:color w:val="000000" w:themeColor="text1"/>
        </w:rPr>
        <w:t>uDeploy</w:t>
      </w:r>
      <w:proofErr w:type="spellEnd"/>
      <w:r>
        <w:rPr>
          <w:color w:val="000000" w:themeColor="text1"/>
        </w:rPr>
        <w:t xml:space="preserve"> agent will scan for updates or new files.</w:t>
      </w:r>
    </w:p>
    <w:p w:rsidR="00255756" w:rsidRDefault="00255756" w:rsidP="00255756">
      <w:pPr>
        <w:pStyle w:val="ListParagraph"/>
        <w:numPr>
          <w:ilvl w:val="0"/>
          <w:numId w:val="47"/>
        </w:numPr>
        <w:rPr>
          <w:color w:val="000000" w:themeColor="text1"/>
        </w:rPr>
      </w:pPr>
      <w:r>
        <w:rPr>
          <w:color w:val="000000" w:themeColor="text1"/>
        </w:rPr>
        <w:t xml:space="preserve">The Control-M source plugin will pick up these changed files and create new versions related to a </w:t>
      </w:r>
      <w:proofErr w:type="spellStart"/>
      <w:r>
        <w:rPr>
          <w:color w:val="000000" w:themeColor="text1"/>
        </w:rPr>
        <w:t>uDeploy</w:t>
      </w:r>
      <w:proofErr w:type="spellEnd"/>
      <w:r>
        <w:rPr>
          <w:color w:val="000000" w:themeColor="text1"/>
        </w:rPr>
        <w:t xml:space="preserve"> component that matches a property for the </w:t>
      </w:r>
      <w:r w:rsidR="00085B26">
        <w:rPr>
          <w:color w:val="000000" w:themeColor="text1"/>
        </w:rPr>
        <w:t>‘</w:t>
      </w:r>
      <w:proofErr w:type="spellStart"/>
      <w:r w:rsidR="00085B26">
        <w:rPr>
          <w:color w:val="000000" w:themeColor="text1"/>
        </w:rPr>
        <w:t>narid</w:t>
      </w:r>
      <w:proofErr w:type="spellEnd"/>
      <w:r w:rsidR="00085B26">
        <w:rPr>
          <w:color w:val="000000" w:themeColor="text1"/>
        </w:rPr>
        <w:t>’ in the zip file</w:t>
      </w:r>
      <w:r>
        <w:rPr>
          <w:color w:val="000000" w:themeColor="text1"/>
        </w:rPr>
        <w:t xml:space="preserve">. </w:t>
      </w:r>
    </w:p>
    <w:p w:rsidR="005D71E1" w:rsidRDefault="005D71E1" w:rsidP="00255756">
      <w:pPr>
        <w:pStyle w:val="ListParagraph"/>
        <w:numPr>
          <w:ilvl w:val="0"/>
          <w:numId w:val="47"/>
        </w:numPr>
        <w:rPr>
          <w:color w:val="000000" w:themeColor="text1"/>
        </w:rPr>
      </w:pPr>
      <w:proofErr w:type="spellStart"/>
      <w:r>
        <w:rPr>
          <w:color w:val="000000" w:themeColor="text1"/>
        </w:rPr>
        <w:t>Deployer</w:t>
      </w:r>
      <w:proofErr w:type="spellEnd"/>
      <w:r>
        <w:rPr>
          <w:color w:val="000000" w:themeColor="text1"/>
        </w:rPr>
        <w:t xml:space="preserve"> will activate </w:t>
      </w:r>
      <w:proofErr w:type="spellStart"/>
      <w:r>
        <w:rPr>
          <w:color w:val="000000" w:themeColor="text1"/>
        </w:rPr>
        <w:t>a</w:t>
      </w:r>
      <w:proofErr w:type="spellEnd"/>
      <w:r>
        <w:rPr>
          <w:color w:val="000000" w:themeColor="text1"/>
        </w:rPr>
        <w:t xml:space="preserve"> application process to deploy Control-M job definitions for a specific </w:t>
      </w:r>
      <w:proofErr w:type="spellStart"/>
      <w:r>
        <w:rPr>
          <w:color w:val="000000" w:themeColor="text1"/>
        </w:rPr>
        <w:t>environtmen</w:t>
      </w:r>
      <w:proofErr w:type="spellEnd"/>
      <w:r>
        <w:rPr>
          <w:color w:val="000000" w:themeColor="text1"/>
        </w:rPr>
        <w:t xml:space="preserve"> (STAGING, PROD).</w:t>
      </w:r>
    </w:p>
    <w:p w:rsidR="00085B26" w:rsidRPr="00085B26" w:rsidRDefault="00085B26" w:rsidP="00085B26">
      <w:pPr>
        <w:rPr>
          <w:color w:val="000000" w:themeColor="text1"/>
          <w:rPrChange w:id="694" w:author="Reedy Feggins (IBM)" w:date="2014-03-11T15:10:00Z">
            <w:rPr/>
          </w:rPrChange>
        </w:rPr>
      </w:pPr>
      <w:r>
        <w:rPr>
          <w:color w:val="000000" w:themeColor="text1"/>
        </w:rPr>
        <w:t>Note! There will</w:t>
      </w:r>
      <w:r w:rsidR="005D71E1">
        <w:rPr>
          <w:color w:val="000000" w:themeColor="text1"/>
        </w:rPr>
        <w:t xml:space="preserve"> need to</w:t>
      </w:r>
      <w:r>
        <w:rPr>
          <w:color w:val="000000" w:themeColor="text1"/>
        </w:rPr>
        <w:t xml:space="preserve"> be a </w:t>
      </w:r>
      <w:proofErr w:type="spellStart"/>
      <w:r>
        <w:rPr>
          <w:color w:val="000000" w:themeColor="text1"/>
        </w:rPr>
        <w:t>uDeploy</w:t>
      </w:r>
      <w:proofErr w:type="spellEnd"/>
      <w:r>
        <w:rPr>
          <w:color w:val="000000" w:themeColor="text1"/>
        </w:rPr>
        <w:t xml:space="preserve"> component created per Control-M ‘</w:t>
      </w:r>
      <w:proofErr w:type="spellStart"/>
      <w:r>
        <w:rPr>
          <w:color w:val="000000" w:themeColor="text1"/>
        </w:rPr>
        <w:t>narid</w:t>
      </w:r>
      <w:proofErr w:type="spellEnd"/>
      <w:r>
        <w:rPr>
          <w:color w:val="000000" w:themeColor="text1"/>
        </w:rPr>
        <w:t>’.</w:t>
      </w:r>
    </w:p>
    <w:p w:rsidR="003B5E98" w:rsidRPr="00303638" w:rsidRDefault="00BA7A98" w:rsidP="007903E6">
      <w:pPr>
        <w:pStyle w:val="Heading1"/>
        <w:rPr>
          <w:ins w:id="695" w:author="Reedy Feggins (IBM)" w:date="2014-03-11T14:55:00Z"/>
          <w:color w:val="000000" w:themeColor="text1"/>
          <w:lang w:val="en-US" w:eastAsia="en-GB"/>
        </w:rPr>
      </w:pPr>
      <w:bookmarkStart w:id="696" w:name="_Toc382315199"/>
      <w:bookmarkEnd w:id="530"/>
      <w:bookmarkEnd w:id="531"/>
      <w:ins w:id="697" w:author="Reedy Feggins (IBM)" w:date="2014-03-11T14:56:00Z">
        <w:r w:rsidRPr="00303638">
          <w:rPr>
            <w:color w:val="000000" w:themeColor="text1"/>
            <w:lang w:val="en-US" w:eastAsia="en-GB"/>
          </w:rPr>
          <w:t xml:space="preserve">Use Case - </w:t>
        </w:r>
      </w:ins>
      <w:r w:rsidR="0013190A" w:rsidRPr="00303638">
        <w:rPr>
          <w:color w:val="000000" w:themeColor="text1"/>
          <w:lang w:val="en-US" w:eastAsia="en-GB"/>
          <w:rPrChange w:id="698" w:author="Reedy Feggins (IBM)" w:date="2014-03-11T15:10:00Z">
            <w:rPr>
              <w:lang w:val="en-US" w:eastAsia="en-GB"/>
            </w:rPr>
          </w:rPrChange>
        </w:rPr>
        <w:t xml:space="preserve">Step by step </w:t>
      </w:r>
      <w:bookmarkEnd w:id="696"/>
      <w:r w:rsidR="00085B26">
        <w:rPr>
          <w:color w:val="000000" w:themeColor="text1"/>
          <w:lang w:val="en-US" w:eastAsia="en-GB"/>
        </w:rPr>
        <w:t>instructions</w:t>
      </w:r>
      <w:r w:rsidR="0013190A" w:rsidRPr="00303638">
        <w:rPr>
          <w:color w:val="000000" w:themeColor="text1"/>
          <w:lang w:val="en-US" w:eastAsia="en-GB"/>
          <w:rPrChange w:id="699" w:author="Reedy Feggins (IBM)" w:date="2014-03-11T15:10:00Z">
            <w:rPr>
              <w:lang w:val="en-US" w:eastAsia="en-GB"/>
            </w:rPr>
          </w:rPrChange>
        </w:rPr>
        <w:t xml:space="preserve"> </w:t>
      </w:r>
    </w:p>
    <w:p w:rsidR="000A000B" w:rsidRPr="00303638" w:rsidRDefault="00BA7A98">
      <w:pPr>
        <w:pStyle w:val="Heading2"/>
        <w:rPr>
          <w:lang w:val="en-US" w:eastAsia="en-GB"/>
          <w:rPrChange w:id="700" w:author="Reedy Feggins (IBM)" w:date="2014-03-11T15:10:00Z">
            <w:rPr>
              <w:rFonts w:ascii="Calibri" w:hAnsi="Calibri" w:cs="Calibri"/>
              <w:lang w:val="en"/>
            </w:rPr>
          </w:rPrChange>
        </w:rPr>
        <w:pPrChange w:id="701" w:author="Reedy Feggins (IBM)" w:date="2014-03-11T14:55:00Z">
          <w:pPr>
            <w:pStyle w:val="Heading1"/>
          </w:pPr>
        </w:pPrChange>
      </w:pPr>
      <w:bookmarkStart w:id="702" w:name="_Toc382315200"/>
      <w:ins w:id="703" w:author="Reedy Feggins (IBM)" w:date="2014-03-11T14:55:00Z">
        <w:r w:rsidRPr="00C3318C">
          <w:rPr>
            <w:lang w:val="en-US" w:eastAsia="en-GB"/>
          </w:rPr>
          <w:t xml:space="preserve">Steps to </w:t>
        </w:r>
      </w:ins>
      <w:bookmarkEnd w:id="702"/>
      <w:r w:rsidR="00D2332A">
        <w:rPr>
          <w:lang w:val="en-US" w:eastAsia="en-GB"/>
        </w:rPr>
        <w:t>ensure proper configuration</w:t>
      </w:r>
    </w:p>
    <w:p w:rsidR="003B5E98" w:rsidRPr="00303638" w:rsidRDefault="003B5E98" w:rsidP="007903E6">
      <w:pPr>
        <w:pStyle w:val="ListParagraph"/>
        <w:numPr>
          <w:ilvl w:val="0"/>
          <w:numId w:val="42"/>
        </w:numPr>
        <w:rPr>
          <w:color w:val="000000" w:themeColor="text1"/>
          <w:lang w:val="en"/>
          <w:rPrChange w:id="704" w:author="Reedy Feggins (IBM)" w:date="2014-03-11T15:10:00Z">
            <w:rPr>
              <w:lang w:val="en"/>
            </w:rPr>
          </w:rPrChange>
        </w:rPr>
      </w:pPr>
      <w:r w:rsidRPr="00303638">
        <w:rPr>
          <w:color w:val="000000" w:themeColor="text1"/>
          <w:lang w:val="en"/>
          <w:rPrChange w:id="705" w:author="Reedy Feggins (IBM)" w:date="2014-03-11T15:10:00Z">
            <w:rPr>
              <w:lang w:val="en"/>
            </w:rPr>
          </w:rPrChange>
        </w:rPr>
        <w:t xml:space="preserve">Login to IBM </w:t>
      </w:r>
      <w:proofErr w:type="spellStart"/>
      <w:r w:rsidRPr="00303638">
        <w:rPr>
          <w:color w:val="000000" w:themeColor="text1"/>
          <w:lang w:val="en"/>
          <w:rPrChange w:id="706" w:author="Reedy Feggins (IBM)" w:date="2014-03-11T15:10:00Z">
            <w:rPr>
              <w:lang w:val="en"/>
            </w:rPr>
          </w:rPrChange>
        </w:rPr>
        <w:t>UrbanCode</w:t>
      </w:r>
      <w:proofErr w:type="spellEnd"/>
      <w:r w:rsidRPr="00303638">
        <w:rPr>
          <w:color w:val="000000" w:themeColor="text1"/>
          <w:lang w:val="en"/>
          <w:rPrChange w:id="707" w:author="Reedy Feggins (IBM)" w:date="2014-03-11T15:10:00Z">
            <w:rPr>
              <w:lang w:val="en"/>
            </w:rPr>
          </w:rPrChange>
        </w:rPr>
        <w:t xml:space="preserve"> Deploy</w:t>
      </w:r>
    </w:p>
    <w:p w:rsidR="008C5685" w:rsidRPr="00303638" w:rsidRDefault="008C5685" w:rsidP="007903E6">
      <w:pPr>
        <w:pStyle w:val="ListParagraph"/>
        <w:numPr>
          <w:ilvl w:val="0"/>
          <w:numId w:val="42"/>
        </w:numPr>
        <w:rPr>
          <w:color w:val="000000" w:themeColor="text1"/>
          <w:lang w:val="en"/>
          <w:rPrChange w:id="708" w:author="Reedy Feggins (IBM)" w:date="2014-03-11T15:10:00Z">
            <w:rPr>
              <w:lang w:val="en"/>
            </w:rPr>
          </w:rPrChange>
        </w:rPr>
      </w:pPr>
      <w:r w:rsidRPr="00303638">
        <w:rPr>
          <w:color w:val="000000" w:themeColor="text1"/>
          <w:lang w:val="en"/>
          <w:rPrChange w:id="709" w:author="Reedy Feggins (IBM)" w:date="2014-03-11T15:10:00Z">
            <w:rPr>
              <w:lang w:val="en"/>
            </w:rPr>
          </w:rPrChange>
        </w:rPr>
        <w:t xml:space="preserve">Verify </w:t>
      </w:r>
      <w:r w:rsidR="003B5E98" w:rsidRPr="00303638">
        <w:rPr>
          <w:color w:val="000000" w:themeColor="text1"/>
          <w:lang w:val="en"/>
          <w:rPrChange w:id="710" w:author="Reedy Feggins (IBM)" w:date="2014-03-11T15:10:00Z">
            <w:rPr>
              <w:lang w:val="en"/>
            </w:rPr>
          </w:rPrChange>
        </w:rPr>
        <w:t>plugin is available</w:t>
      </w:r>
      <w:r w:rsidRPr="00303638">
        <w:rPr>
          <w:color w:val="000000" w:themeColor="text1"/>
          <w:lang w:val="en"/>
          <w:rPrChange w:id="711" w:author="Reedy Feggins (IBM)" w:date="2014-03-11T15:10:00Z">
            <w:rPr>
              <w:lang w:val="en"/>
            </w:rPr>
          </w:rPrChange>
        </w:rPr>
        <w:t xml:space="preserve"> by selecting  </w:t>
      </w:r>
      <w:r w:rsidR="003B5E98" w:rsidRPr="00303638">
        <w:rPr>
          <w:color w:val="000000" w:themeColor="text1"/>
          <w:lang w:val="en"/>
          <w:rPrChange w:id="712" w:author="Reedy Feggins (IBM)" w:date="2014-03-11T15:10:00Z">
            <w:rPr>
              <w:lang w:val="en"/>
            </w:rPr>
          </w:rPrChange>
        </w:rPr>
        <w:t>Setti</w:t>
      </w:r>
      <w:r w:rsidRPr="00303638">
        <w:rPr>
          <w:color w:val="000000" w:themeColor="text1"/>
          <w:lang w:val="en"/>
          <w:rPrChange w:id="713" w:author="Reedy Feggins (IBM)" w:date="2014-03-11T15:10:00Z">
            <w:rPr>
              <w:lang w:val="en"/>
            </w:rPr>
          </w:rPrChange>
        </w:rPr>
        <w:t>n</w:t>
      </w:r>
      <w:r w:rsidR="003B5E98" w:rsidRPr="00303638">
        <w:rPr>
          <w:color w:val="000000" w:themeColor="text1"/>
          <w:lang w:val="en"/>
          <w:rPrChange w:id="714" w:author="Reedy Feggins (IBM)" w:date="2014-03-11T15:10:00Z">
            <w:rPr>
              <w:lang w:val="en"/>
            </w:rPr>
          </w:rPrChange>
        </w:rPr>
        <w:t xml:space="preserve">gs --&gt; Plugins --&gt; Automation Plugins --&gt; </w:t>
      </w:r>
      <w:r w:rsidR="00AD4240">
        <w:rPr>
          <w:color w:val="000000" w:themeColor="text1"/>
          <w:lang w:val="en"/>
        </w:rPr>
        <w:t>DB Control-M</w:t>
      </w:r>
    </w:p>
    <w:p w:rsidR="003B5E98" w:rsidRPr="00303638" w:rsidRDefault="003B5E98" w:rsidP="007903E6">
      <w:pPr>
        <w:rPr>
          <w:color w:val="000000" w:themeColor="text1"/>
          <w:lang w:val="en"/>
          <w:rPrChange w:id="715" w:author="Reedy Feggins (IBM)" w:date="2014-03-11T15:10:00Z">
            <w:rPr>
              <w:lang w:val="en"/>
            </w:rPr>
          </w:rPrChange>
        </w:rPr>
      </w:pPr>
    </w:p>
    <w:p w:rsidR="003B5E98" w:rsidRPr="00303638" w:rsidRDefault="003B5E98" w:rsidP="003B5E98">
      <w:pPr>
        <w:widowControl w:val="0"/>
        <w:autoSpaceDE w:val="0"/>
        <w:autoSpaceDN w:val="0"/>
        <w:adjustRightInd w:val="0"/>
        <w:rPr>
          <w:rFonts w:ascii="Calibri" w:hAnsi="Calibri" w:cs="Calibri"/>
          <w:color w:val="000000" w:themeColor="text1"/>
          <w:lang w:val="en"/>
          <w:rPrChange w:id="716" w:author="Reedy Feggins (IBM)" w:date="2014-03-11T15:10:00Z">
            <w:rPr>
              <w:rFonts w:ascii="Calibri" w:hAnsi="Calibri" w:cs="Calibri"/>
              <w:lang w:val="en"/>
            </w:rPr>
          </w:rPrChange>
        </w:rPr>
      </w:pPr>
    </w:p>
    <w:p w:rsidR="003B5E98" w:rsidRPr="00303638" w:rsidRDefault="00021305" w:rsidP="003B5E98">
      <w:pPr>
        <w:widowControl w:val="0"/>
        <w:autoSpaceDE w:val="0"/>
        <w:autoSpaceDN w:val="0"/>
        <w:adjustRightInd w:val="0"/>
        <w:rPr>
          <w:rFonts w:ascii="Calibri" w:hAnsi="Calibri" w:cs="Calibri"/>
          <w:color w:val="000000" w:themeColor="text1"/>
          <w:lang w:val="en"/>
          <w:rPrChange w:id="717" w:author="Reedy Feggins (IBM)" w:date="2014-03-11T15:10:00Z">
            <w:rPr>
              <w:rFonts w:ascii="Calibri" w:hAnsi="Calibri" w:cs="Calibri"/>
              <w:lang w:val="en"/>
            </w:rPr>
          </w:rPrChange>
        </w:rPr>
      </w:pPr>
      <w:r>
        <w:rPr>
          <w:noProof/>
          <w:lang w:val="en-US"/>
        </w:rPr>
        <mc:AlternateContent>
          <mc:Choice Requires="wps">
            <w:drawing>
              <wp:anchor distT="0" distB="0" distL="114300" distR="114300" simplePos="0" relativeHeight="251702272" behindDoc="0" locked="0" layoutInCell="1" allowOverlap="1">
                <wp:simplePos x="0" y="0"/>
                <wp:positionH relativeFrom="column">
                  <wp:posOffset>303530</wp:posOffset>
                </wp:positionH>
                <wp:positionV relativeFrom="paragraph">
                  <wp:posOffset>1205865</wp:posOffset>
                </wp:positionV>
                <wp:extent cx="3670300" cy="1714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3670300" cy="1714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3.9pt;margin-top:94.95pt;width:289pt;height:1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" filled="f" strokecolor="#622423 [1605]" strokeweight="2pt"/>
            </w:pict>
          </mc:Fallback>
        </mc:AlternateContent>
      </w:r>
      <w:r>
        <w:rPr>
          <w:noProof/>
          <w:lang w:val="en-US"/>
        </w:rPr>
        <w:drawing>
          <wp:inline distT="0" distB="0" distL="0" distR="0" wp14:anchorId="52AE335A" wp14:editId="724AC6C3">
            <wp:extent cx="5943600" cy="2461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61260"/>
                    </a:xfrm>
                    <a:prstGeom prst="rect">
                      <a:avLst/>
                    </a:prstGeom>
                  </pic:spPr>
                </pic:pic>
              </a:graphicData>
            </a:graphic>
          </wp:inline>
        </w:drawing>
      </w:r>
    </w:p>
    <w:p w:rsidR="003B5E98" w:rsidRPr="00303638" w:rsidRDefault="003B5E98" w:rsidP="003B5E98">
      <w:pPr>
        <w:widowControl w:val="0"/>
        <w:autoSpaceDE w:val="0"/>
        <w:autoSpaceDN w:val="0"/>
        <w:adjustRightInd w:val="0"/>
        <w:rPr>
          <w:rFonts w:ascii="Calibri" w:hAnsi="Calibri" w:cs="Calibri"/>
          <w:color w:val="000000" w:themeColor="text1"/>
          <w:lang w:val="en"/>
          <w:rPrChange w:id="718" w:author="Reedy Feggins (IBM)" w:date="2014-03-11T15:10:00Z">
            <w:rPr>
              <w:rFonts w:ascii="Calibri" w:hAnsi="Calibri" w:cs="Calibri"/>
              <w:lang w:val="en"/>
            </w:rPr>
          </w:rPrChange>
        </w:rPr>
      </w:pPr>
    </w:p>
    <w:p w:rsidR="003B5E98" w:rsidRPr="00021305" w:rsidRDefault="008C5685" w:rsidP="00021305">
      <w:pPr>
        <w:pStyle w:val="ListParagraph"/>
        <w:numPr>
          <w:ilvl w:val="0"/>
          <w:numId w:val="48"/>
        </w:numPr>
        <w:rPr>
          <w:color w:val="000000" w:themeColor="text1"/>
          <w:lang w:val="en"/>
          <w:rPrChange w:id="719" w:author="Reedy Feggins (IBM)" w:date="2014-03-11T15:10:00Z">
            <w:rPr>
              <w:lang w:val="en"/>
            </w:rPr>
          </w:rPrChange>
        </w:rPr>
      </w:pPr>
      <w:r w:rsidRPr="00303638">
        <w:rPr>
          <w:color w:val="000000" w:themeColor="text1"/>
          <w:lang w:val="en"/>
          <w:rPrChange w:id="720" w:author="Reedy Feggins (IBM)" w:date="2014-03-11T15:10:00Z">
            <w:rPr>
              <w:lang w:val="en"/>
            </w:rPr>
          </w:rPrChange>
        </w:rPr>
        <w:t>V</w:t>
      </w:r>
      <w:r w:rsidR="00E4290B">
        <w:rPr>
          <w:color w:val="000000" w:themeColor="text1"/>
          <w:lang w:val="en"/>
        </w:rPr>
        <w:t>erify</w:t>
      </w:r>
      <w:r w:rsidRPr="00303638">
        <w:rPr>
          <w:color w:val="000000" w:themeColor="text1"/>
          <w:lang w:val="en"/>
          <w:rPrChange w:id="721" w:author="Reedy Feggins (IBM)" w:date="2014-03-11T15:10:00Z">
            <w:rPr>
              <w:lang w:val="en"/>
            </w:rPr>
          </w:rPrChange>
        </w:rPr>
        <w:t xml:space="preserve"> the </w:t>
      </w:r>
      <w:r w:rsidR="00021305">
        <w:rPr>
          <w:color w:val="000000" w:themeColor="text1"/>
          <w:lang w:val="en"/>
        </w:rPr>
        <w:t xml:space="preserve">Source Plugin by selecting </w:t>
      </w:r>
      <w:r w:rsidR="00021305" w:rsidRPr="00021305">
        <w:rPr>
          <w:color w:val="000000" w:themeColor="text1"/>
          <w:lang w:val="en"/>
        </w:rPr>
        <w:sym w:font="Wingdings" w:char="F0E0"/>
      </w:r>
      <w:r w:rsidR="00021305">
        <w:rPr>
          <w:color w:val="000000" w:themeColor="text1"/>
          <w:lang w:val="en"/>
        </w:rPr>
        <w:t xml:space="preserve"> </w:t>
      </w:r>
      <w:r w:rsidR="00021305" w:rsidRPr="00303638">
        <w:rPr>
          <w:color w:val="000000" w:themeColor="text1"/>
          <w:lang w:val="en"/>
          <w:rPrChange w:id="722" w:author="Reedy Feggins (IBM)" w:date="2014-03-11T15:10:00Z">
            <w:rPr>
              <w:lang w:val="en"/>
            </w:rPr>
          </w:rPrChange>
        </w:rPr>
        <w:t xml:space="preserve">Settings --&gt; Plugins --&gt; </w:t>
      </w:r>
      <w:r w:rsidR="00021305">
        <w:rPr>
          <w:color w:val="000000" w:themeColor="text1"/>
          <w:lang w:val="en"/>
        </w:rPr>
        <w:t xml:space="preserve">Source </w:t>
      </w:r>
      <w:proofErr w:type="spellStart"/>
      <w:r w:rsidR="00021305">
        <w:rPr>
          <w:color w:val="000000" w:themeColor="text1"/>
          <w:lang w:val="en"/>
        </w:rPr>
        <w:t>Config</w:t>
      </w:r>
      <w:proofErr w:type="spellEnd"/>
      <w:r w:rsidR="00021305" w:rsidRPr="00303638">
        <w:rPr>
          <w:color w:val="000000" w:themeColor="text1"/>
          <w:lang w:val="en"/>
          <w:rPrChange w:id="723" w:author="Reedy Feggins (IBM)" w:date="2014-03-11T15:10:00Z">
            <w:rPr>
              <w:lang w:val="en"/>
            </w:rPr>
          </w:rPrChange>
        </w:rPr>
        <w:t xml:space="preserve"> Plugins --&gt; </w:t>
      </w:r>
      <w:proofErr w:type="spellStart"/>
      <w:r w:rsidR="00021305">
        <w:rPr>
          <w:color w:val="000000" w:themeColor="text1"/>
          <w:lang w:val="en"/>
        </w:rPr>
        <w:t>ControlM</w:t>
      </w:r>
      <w:proofErr w:type="spellEnd"/>
      <w:r w:rsidR="00021305">
        <w:rPr>
          <w:color w:val="000000" w:themeColor="text1"/>
          <w:lang w:val="en"/>
        </w:rPr>
        <w:t xml:space="preserve"> ZIP File (Versioned)</w:t>
      </w:r>
    </w:p>
    <w:p w:rsidR="003B5E98" w:rsidRPr="00303638" w:rsidRDefault="00E4290B" w:rsidP="003B5E98">
      <w:pPr>
        <w:widowControl w:val="0"/>
        <w:autoSpaceDE w:val="0"/>
        <w:autoSpaceDN w:val="0"/>
        <w:adjustRightInd w:val="0"/>
        <w:rPr>
          <w:rFonts w:ascii="Calibri" w:hAnsi="Calibri" w:cs="Calibri"/>
          <w:color w:val="000000" w:themeColor="text1"/>
          <w:lang w:val="en"/>
          <w:rPrChange w:id="724" w:author="Reedy Feggins (IBM)" w:date="2014-03-11T15:10:00Z">
            <w:rPr>
              <w:rFonts w:ascii="Calibri" w:hAnsi="Calibri" w:cs="Calibri"/>
              <w:lang w:val="en"/>
            </w:rPr>
          </w:rPrChange>
        </w:rPr>
      </w:pPr>
      <w:r>
        <w:rPr>
          <w:noProof/>
          <w:lang w:val="en-US"/>
        </w:rPr>
        <mc:AlternateContent>
          <mc:Choice Requires="wps">
            <w:drawing>
              <wp:anchor distT="0" distB="0" distL="114300" distR="114300" simplePos="0" relativeHeight="251703296" behindDoc="0" locked="0" layoutInCell="1" allowOverlap="1">
                <wp:simplePos x="0" y="0"/>
                <wp:positionH relativeFrom="column">
                  <wp:posOffset>303530</wp:posOffset>
                </wp:positionH>
                <wp:positionV relativeFrom="paragraph">
                  <wp:posOffset>1784350</wp:posOffset>
                </wp:positionV>
                <wp:extent cx="6070600" cy="1651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6070600" cy="16510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9pt;margin-top:140.5pt;width:478pt;height: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" filled="f" strokecolor="#622423 [1605]" strokeweight="2pt"/>
            </w:pict>
          </mc:Fallback>
        </mc:AlternateContent>
      </w:r>
      <w:r w:rsidR="00021305">
        <w:rPr>
          <w:noProof/>
          <w:lang w:val="en-US"/>
        </w:rPr>
        <w:drawing>
          <wp:inline distT="0" distB="0" distL="0" distR="0" wp14:anchorId="2682792C" wp14:editId="7CDF1B3F">
            <wp:extent cx="5943600" cy="2639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39695"/>
                    </a:xfrm>
                    <a:prstGeom prst="rect">
                      <a:avLst/>
                    </a:prstGeom>
                  </pic:spPr>
                </pic:pic>
              </a:graphicData>
            </a:graphic>
          </wp:inline>
        </w:drawing>
      </w:r>
    </w:p>
    <w:p w:rsidR="003B5E98" w:rsidRPr="00303638" w:rsidRDefault="003B5E98" w:rsidP="003B5E98">
      <w:pPr>
        <w:widowControl w:val="0"/>
        <w:autoSpaceDE w:val="0"/>
        <w:autoSpaceDN w:val="0"/>
        <w:adjustRightInd w:val="0"/>
        <w:rPr>
          <w:rFonts w:ascii="Calibri" w:hAnsi="Calibri" w:cs="Calibri"/>
          <w:color w:val="000000" w:themeColor="text1"/>
          <w:lang w:val="en"/>
          <w:rPrChange w:id="725" w:author="Reedy Feggins (IBM)" w:date="2014-03-11T15:10:00Z">
            <w:rPr>
              <w:rFonts w:ascii="Calibri" w:hAnsi="Calibri" w:cs="Calibri"/>
              <w:lang w:val="en"/>
            </w:rPr>
          </w:rPrChange>
        </w:rPr>
      </w:pPr>
    </w:p>
    <w:p w:rsidR="003B5E98" w:rsidRPr="00303638" w:rsidRDefault="003B5E98" w:rsidP="00021305">
      <w:pPr>
        <w:pStyle w:val="ListParagraph"/>
        <w:widowControl w:val="0"/>
        <w:numPr>
          <w:ilvl w:val="0"/>
          <w:numId w:val="48"/>
        </w:numPr>
        <w:autoSpaceDE w:val="0"/>
        <w:autoSpaceDN w:val="0"/>
        <w:adjustRightInd w:val="0"/>
        <w:rPr>
          <w:color w:val="000000" w:themeColor="text1"/>
          <w:lang w:val="en"/>
          <w:rPrChange w:id="726" w:author="Reedy Feggins (IBM)" w:date="2014-03-11T15:10:00Z">
            <w:rPr>
              <w:lang w:val="en"/>
            </w:rPr>
          </w:rPrChange>
        </w:rPr>
      </w:pPr>
      <w:r w:rsidRPr="00303638">
        <w:rPr>
          <w:color w:val="000000" w:themeColor="text1"/>
          <w:lang w:val="en"/>
          <w:rPrChange w:id="727" w:author="Reedy Feggins (IBM)" w:date="2014-03-11T15:10:00Z">
            <w:rPr>
              <w:lang w:val="en"/>
            </w:rPr>
          </w:rPrChange>
        </w:rPr>
        <w:t xml:space="preserve">Component --&gt; Templates --&gt; </w:t>
      </w:r>
      <w:r w:rsidR="00D755FD">
        <w:rPr>
          <w:color w:val="000000" w:themeColor="text1"/>
          <w:lang w:val="en"/>
        </w:rPr>
        <w:t>DB Control-M</w:t>
      </w:r>
    </w:p>
    <w:p w:rsidR="003B5E98" w:rsidRPr="00303638" w:rsidRDefault="00D755FD" w:rsidP="003B5E98">
      <w:pPr>
        <w:widowControl w:val="0"/>
        <w:autoSpaceDE w:val="0"/>
        <w:autoSpaceDN w:val="0"/>
        <w:adjustRightInd w:val="0"/>
        <w:rPr>
          <w:rFonts w:ascii="Calibri" w:hAnsi="Calibri" w:cs="Calibri"/>
          <w:color w:val="000000" w:themeColor="text1"/>
          <w:lang w:val="en"/>
          <w:rPrChange w:id="728" w:author="Reedy Feggins (IBM)" w:date="2014-03-11T15:10:00Z">
            <w:rPr>
              <w:rFonts w:ascii="Calibri" w:hAnsi="Calibri" w:cs="Calibri"/>
              <w:lang w:val="en"/>
            </w:rPr>
          </w:rPrChange>
        </w:rPr>
      </w:pPr>
      <w:r>
        <w:rPr>
          <w:noProof/>
          <w:lang w:val="en-US"/>
        </w:rPr>
        <w:lastRenderedPageBreak/>
        <mc:AlternateContent>
          <mc:Choice Requires="wps">
            <w:drawing>
              <wp:anchor distT="0" distB="0" distL="114300" distR="114300" simplePos="0" relativeHeight="251704320" behindDoc="0" locked="0" layoutInCell="1" allowOverlap="1">
                <wp:simplePos x="0" y="0"/>
                <wp:positionH relativeFrom="column">
                  <wp:posOffset>240030</wp:posOffset>
                </wp:positionH>
                <wp:positionV relativeFrom="paragraph">
                  <wp:posOffset>1369695</wp:posOffset>
                </wp:positionV>
                <wp:extent cx="53530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353050" cy="2476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8.9pt;margin-top:107.85pt;width:421.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" filled="f" strokecolor="#622423 [1605]" strokeweight="2pt"/>
            </w:pict>
          </mc:Fallback>
        </mc:AlternateContent>
      </w:r>
      <w:r>
        <w:rPr>
          <w:noProof/>
          <w:lang w:val="en-US"/>
        </w:rPr>
        <w:drawing>
          <wp:inline distT="0" distB="0" distL="0" distR="0" wp14:anchorId="76FE9F46" wp14:editId="172A1817">
            <wp:extent cx="5943600" cy="21672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67255"/>
                    </a:xfrm>
                    <a:prstGeom prst="rect">
                      <a:avLst/>
                    </a:prstGeom>
                  </pic:spPr>
                </pic:pic>
              </a:graphicData>
            </a:graphic>
          </wp:inline>
        </w:drawing>
      </w:r>
    </w:p>
    <w:p w:rsidR="003B5E98" w:rsidRPr="00303638" w:rsidRDefault="006116AA" w:rsidP="003B5E98">
      <w:pPr>
        <w:widowControl w:val="0"/>
        <w:autoSpaceDE w:val="0"/>
        <w:autoSpaceDN w:val="0"/>
        <w:adjustRightInd w:val="0"/>
        <w:rPr>
          <w:rFonts w:ascii="Calibri" w:hAnsi="Calibri" w:cs="Calibri"/>
          <w:color w:val="000000" w:themeColor="text1"/>
          <w:lang w:val="en"/>
          <w:rPrChange w:id="729" w:author="Reedy Feggins (IBM)" w:date="2014-03-11T15:10:00Z">
            <w:rPr>
              <w:rFonts w:ascii="Calibri" w:hAnsi="Calibri" w:cs="Calibri"/>
              <w:lang w:val="en"/>
            </w:rPr>
          </w:rPrChange>
        </w:rPr>
      </w:pPr>
      <w:r w:rsidRPr="006116AA">
        <w:rPr>
          <w:noProof/>
          <w:lang w:val="en-US"/>
        </w:rPr>
        <w:t xml:space="preserve"> </w:t>
      </w:r>
      <w:r>
        <w:rPr>
          <w:noProof/>
          <w:lang w:val="en-US"/>
        </w:rPr>
        <w:drawing>
          <wp:inline distT="0" distB="0" distL="0" distR="0" wp14:anchorId="1986E63F" wp14:editId="7898270F">
            <wp:extent cx="5943600" cy="1834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34515"/>
                    </a:xfrm>
                    <a:prstGeom prst="rect">
                      <a:avLst/>
                    </a:prstGeom>
                  </pic:spPr>
                </pic:pic>
              </a:graphicData>
            </a:graphic>
          </wp:inline>
        </w:drawing>
      </w:r>
    </w:p>
    <w:p w:rsidR="00E52499" w:rsidRDefault="00E52499">
      <w:pPr>
        <w:suppressAutoHyphens w:val="0"/>
        <w:spacing w:before="60" w:after="60"/>
        <w:ind w:left="0"/>
        <w:jc w:val="left"/>
        <w:rPr>
          <w:rFonts w:ascii="Calibri" w:hAnsi="Calibri" w:cs="Calibri"/>
          <w:color w:val="000000" w:themeColor="text1"/>
          <w:lang w:val="en"/>
        </w:rPr>
      </w:pPr>
      <w:r>
        <w:rPr>
          <w:rFonts w:ascii="Calibri" w:hAnsi="Calibri" w:cs="Calibri"/>
          <w:color w:val="000000" w:themeColor="text1"/>
          <w:lang w:val="en"/>
        </w:rPr>
        <w:br w:type="page"/>
      </w:r>
    </w:p>
    <w:p w:rsidR="003B5E98" w:rsidRPr="00303638" w:rsidRDefault="003B5E98" w:rsidP="007903E6">
      <w:pPr>
        <w:widowControl w:val="0"/>
        <w:autoSpaceDE w:val="0"/>
        <w:autoSpaceDN w:val="0"/>
        <w:adjustRightInd w:val="0"/>
        <w:ind w:left="0"/>
        <w:rPr>
          <w:rFonts w:ascii="Calibri" w:hAnsi="Calibri" w:cs="Calibri"/>
          <w:color w:val="000000" w:themeColor="text1"/>
          <w:lang w:val="en"/>
          <w:rPrChange w:id="730" w:author="Reedy Feggins (IBM)" w:date="2014-03-11T15:10:00Z">
            <w:rPr>
              <w:rFonts w:ascii="Calibri" w:hAnsi="Calibri" w:cs="Calibri"/>
              <w:lang w:val="en"/>
            </w:rPr>
          </w:rPrChange>
        </w:rPr>
      </w:pPr>
    </w:p>
    <w:p w:rsidR="008C5685" w:rsidRPr="00303638" w:rsidRDefault="007940B0" w:rsidP="00021305">
      <w:pPr>
        <w:pStyle w:val="ListParagraph"/>
        <w:widowControl w:val="0"/>
        <w:numPr>
          <w:ilvl w:val="0"/>
          <w:numId w:val="48"/>
        </w:numPr>
        <w:autoSpaceDE w:val="0"/>
        <w:autoSpaceDN w:val="0"/>
        <w:adjustRightInd w:val="0"/>
        <w:rPr>
          <w:color w:val="000000" w:themeColor="text1"/>
          <w:lang w:val="en"/>
          <w:rPrChange w:id="731" w:author="Reedy Feggins (IBM)" w:date="2014-03-11T15:10:00Z">
            <w:rPr>
              <w:lang w:val="en"/>
            </w:rPr>
          </w:rPrChange>
        </w:rPr>
      </w:pPr>
      <w:r w:rsidRPr="00303638">
        <w:rPr>
          <w:color w:val="000000" w:themeColor="text1"/>
          <w:lang w:val="en"/>
          <w:rPrChange w:id="732" w:author="Reedy Feggins (IBM)" w:date="2014-03-11T15:10:00Z">
            <w:rPr>
              <w:lang w:val="en"/>
            </w:rPr>
          </w:rPrChange>
        </w:rPr>
        <w:t xml:space="preserve">View </w:t>
      </w:r>
      <w:r w:rsidR="006116AA">
        <w:rPr>
          <w:color w:val="000000" w:themeColor="text1"/>
          <w:lang w:val="en"/>
        </w:rPr>
        <w:t>Control-M Process</w:t>
      </w:r>
    </w:p>
    <w:p w:rsidR="003B5E98" w:rsidRPr="00303638" w:rsidRDefault="003B5E98" w:rsidP="007903E6">
      <w:pPr>
        <w:widowControl w:val="0"/>
        <w:autoSpaceDE w:val="0"/>
        <w:autoSpaceDN w:val="0"/>
        <w:adjustRightInd w:val="0"/>
        <w:jc w:val="center"/>
        <w:rPr>
          <w:rFonts w:ascii="Calibri" w:hAnsi="Calibri" w:cs="Calibri"/>
          <w:color w:val="000000" w:themeColor="text1"/>
          <w:lang w:val="en"/>
          <w:rPrChange w:id="733" w:author="Reedy Feggins (IBM)" w:date="2014-03-11T15:10:00Z">
            <w:rPr>
              <w:rFonts w:ascii="Calibri" w:hAnsi="Calibri" w:cs="Calibri"/>
              <w:lang w:val="en"/>
            </w:rPr>
          </w:rPrChange>
        </w:rPr>
      </w:pPr>
    </w:p>
    <w:p w:rsidR="003B5E98" w:rsidRPr="00303638" w:rsidRDefault="003B5E98" w:rsidP="003B5E98">
      <w:pPr>
        <w:widowControl w:val="0"/>
        <w:autoSpaceDE w:val="0"/>
        <w:autoSpaceDN w:val="0"/>
        <w:adjustRightInd w:val="0"/>
        <w:rPr>
          <w:rFonts w:ascii="Calibri" w:hAnsi="Calibri" w:cs="Calibri"/>
          <w:color w:val="000000" w:themeColor="text1"/>
          <w:lang w:val="en"/>
          <w:rPrChange w:id="734" w:author="Reedy Feggins (IBM)" w:date="2014-03-11T15:10:00Z">
            <w:rPr>
              <w:rFonts w:ascii="Calibri" w:hAnsi="Calibri" w:cs="Calibri"/>
              <w:lang w:val="en"/>
            </w:rPr>
          </w:rPrChange>
        </w:rPr>
      </w:pPr>
    </w:p>
    <w:p w:rsidR="007940B0" w:rsidRPr="00303638" w:rsidRDefault="007940B0">
      <w:pPr>
        <w:widowControl w:val="0"/>
        <w:autoSpaceDE w:val="0"/>
        <w:autoSpaceDN w:val="0"/>
        <w:adjustRightInd w:val="0"/>
        <w:rPr>
          <w:rFonts w:ascii="Calibri" w:hAnsi="Calibri" w:cs="Calibri"/>
          <w:color w:val="000000" w:themeColor="text1"/>
          <w:lang w:val="en"/>
          <w:rPrChange w:id="735" w:author="Reedy Feggins (IBM)" w:date="2014-03-11T15:10:00Z">
            <w:rPr>
              <w:rFonts w:ascii="Calibri" w:hAnsi="Calibri" w:cs="Calibri"/>
              <w:lang w:val="en"/>
            </w:rPr>
          </w:rPrChange>
        </w:rPr>
      </w:pPr>
      <w:r w:rsidRPr="00303638">
        <w:rPr>
          <w:rFonts w:ascii="Calibri" w:hAnsi="Calibri" w:cs="Calibri"/>
          <w:color w:val="000000" w:themeColor="text1"/>
          <w:lang w:val="en"/>
          <w:rPrChange w:id="736" w:author="Reedy Feggins (IBM)" w:date="2014-03-11T15:10:00Z">
            <w:rPr>
              <w:rFonts w:ascii="Calibri" w:hAnsi="Calibri" w:cs="Calibri"/>
              <w:lang w:val="en"/>
            </w:rPr>
          </w:rPrChange>
        </w:rPr>
        <w:t xml:space="preserve">After </w:t>
      </w:r>
      <w:r w:rsidR="006116AA">
        <w:rPr>
          <w:rFonts w:ascii="Calibri" w:hAnsi="Calibri" w:cs="Calibri"/>
          <w:color w:val="000000" w:themeColor="text1"/>
          <w:lang w:val="en"/>
        </w:rPr>
        <w:t xml:space="preserve">a zip </w:t>
      </w:r>
      <w:r w:rsidRPr="00303638">
        <w:rPr>
          <w:rFonts w:ascii="Calibri" w:hAnsi="Calibri" w:cs="Calibri"/>
          <w:color w:val="000000" w:themeColor="text1"/>
          <w:lang w:val="en"/>
          <w:rPrChange w:id="737" w:author="Reedy Feggins (IBM)" w:date="2014-03-11T15:10:00Z">
            <w:rPr>
              <w:rFonts w:ascii="Calibri" w:hAnsi="Calibri" w:cs="Calibri"/>
              <w:lang w:val="en"/>
            </w:rPr>
          </w:rPrChange>
        </w:rPr>
        <w:t>version</w:t>
      </w:r>
      <w:r w:rsidR="006116AA">
        <w:rPr>
          <w:rFonts w:ascii="Calibri" w:hAnsi="Calibri" w:cs="Calibri"/>
          <w:color w:val="000000" w:themeColor="text1"/>
          <w:lang w:val="en"/>
        </w:rPr>
        <w:t>s</w:t>
      </w:r>
      <w:r w:rsidRPr="00303638">
        <w:rPr>
          <w:rFonts w:ascii="Calibri" w:hAnsi="Calibri" w:cs="Calibri"/>
          <w:color w:val="000000" w:themeColor="text1"/>
          <w:lang w:val="en"/>
          <w:rPrChange w:id="738" w:author="Reedy Feggins (IBM)" w:date="2014-03-11T15:10:00Z">
            <w:rPr>
              <w:rFonts w:ascii="Calibri" w:hAnsi="Calibri" w:cs="Calibri"/>
              <w:lang w:val="en"/>
            </w:rPr>
          </w:rPrChange>
        </w:rPr>
        <w:t xml:space="preserve"> </w:t>
      </w:r>
      <w:r w:rsidR="006116AA">
        <w:rPr>
          <w:rFonts w:ascii="Calibri" w:hAnsi="Calibri" w:cs="Calibri"/>
          <w:color w:val="000000" w:themeColor="text1"/>
          <w:lang w:val="en"/>
        </w:rPr>
        <w:t>are</w:t>
      </w:r>
      <w:r w:rsidRPr="00303638">
        <w:rPr>
          <w:rFonts w:ascii="Calibri" w:hAnsi="Calibri" w:cs="Calibri"/>
          <w:color w:val="000000" w:themeColor="text1"/>
          <w:lang w:val="en"/>
          <w:rPrChange w:id="739" w:author="Reedy Feggins (IBM)" w:date="2014-03-11T15:10:00Z">
            <w:rPr>
              <w:rFonts w:ascii="Calibri" w:hAnsi="Calibri" w:cs="Calibri"/>
              <w:lang w:val="en"/>
            </w:rPr>
          </w:rPrChange>
        </w:rPr>
        <w:t xml:space="preserve"> </w:t>
      </w:r>
      <w:r w:rsidR="006116AA">
        <w:rPr>
          <w:rFonts w:ascii="Calibri" w:hAnsi="Calibri" w:cs="Calibri"/>
          <w:color w:val="000000" w:themeColor="text1"/>
          <w:lang w:val="en"/>
        </w:rPr>
        <w:t xml:space="preserve">added to </w:t>
      </w:r>
      <w:proofErr w:type="spellStart"/>
      <w:r w:rsidR="006116AA">
        <w:rPr>
          <w:rFonts w:ascii="Calibri" w:hAnsi="Calibri" w:cs="Calibri"/>
          <w:color w:val="000000" w:themeColor="text1"/>
          <w:lang w:val="en"/>
        </w:rPr>
        <w:t>uDeploy</w:t>
      </w:r>
      <w:proofErr w:type="spellEnd"/>
      <w:r w:rsidR="006116AA">
        <w:rPr>
          <w:rFonts w:ascii="Calibri" w:hAnsi="Calibri" w:cs="Calibri"/>
          <w:color w:val="000000" w:themeColor="text1"/>
          <w:lang w:val="en"/>
        </w:rPr>
        <w:t xml:space="preserve"> repository, this process will pull </w:t>
      </w:r>
      <w:r w:rsidR="00D93BA1">
        <w:rPr>
          <w:rFonts w:ascii="Calibri" w:hAnsi="Calibri" w:cs="Calibri"/>
          <w:color w:val="000000" w:themeColor="text1"/>
          <w:lang w:val="en"/>
        </w:rPr>
        <w:t xml:space="preserve">a </w:t>
      </w:r>
      <w:proofErr w:type="spellStart"/>
      <w:r w:rsidR="00D93BA1">
        <w:rPr>
          <w:rFonts w:ascii="Calibri" w:hAnsi="Calibri" w:cs="Calibri"/>
          <w:color w:val="000000" w:themeColor="text1"/>
          <w:lang w:val="en"/>
        </w:rPr>
        <w:t>Deployer</w:t>
      </w:r>
      <w:proofErr w:type="spellEnd"/>
      <w:r w:rsidR="00D93BA1">
        <w:rPr>
          <w:rFonts w:ascii="Calibri" w:hAnsi="Calibri" w:cs="Calibri"/>
          <w:color w:val="000000" w:themeColor="text1"/>
          <w:lang w:val="en"/>
        </w:rPr>
        <w:t xml:space="preserve"> selected</w:t>
      </w:r>
      <w:r w:rsidR="006116AA">
        <w:rPr>
          <w:rFonts w:ascii="Calibri" w:hAnsi="Calibri" w:cs="Calibri"/>
          <w:color w:val="000000" w:themeColor="text1"/>
          <w:lang w:val="en"/>
        </w:rPr>
        <w:t xml:space="preserve"> zip </w:t>
      </w:r>
      <w:r w:rsidR="00D93BA1">
        <w:rPr>
          <w:rFonts w:ascii="Calibri" w:hAnsi="Calibri" w:cs="Calibri"/>
          <w:color w:val="000000" w:themeColor="text1"/>
          <w:lang w:val="en"/>
        </w:rPr>
        <w:t>version, unzip and import the contained xml files into Control-M</w:t>
      </w:r>
    </w:p>
    <w:p w:rsidR="003B5E98" w:rsidRPr="00303638" w:rsidRDefault="003B5E98" w:rsidP="003B5E98">
      <w:pPr>
        <w:widowControl w:val="0"/>
        <w:autoSpaceDE w:val="0"/>
        <w:autoSpaceDN w:val="0"/>
        <w:adjustRightInd w:val="0"/>
        <w:rPr>
          <w:rFonts w:ascii="Calibri" w:hAnsi="Calibri" w:cs="Calibri"/>
          <w:color w:val="000000" w:themeColor="text1"/>
          <w:lang w:val="en"/>
          <w:rPrChange w:id="740" w:author="Reedy Feggins (IBM)" w:date="2014-03-11T15:10:00Z">
            <w:rPr>
              <w:rFonts w:ascii="Calibri" w:hAnsi="Calibri" w:cs="Calibri"/>
              <w:lang w:val="en"/>
            </w:rPr>
          </w:rPrChange>
        </w:rPr>
      </w:pPr>
    </w:p>
    <w:p w:rsidR="003B5E98" w:rsidRPr="00303638" w:rsidRDefault="00D93BA1" w:rsidP="007903E6">
      <w:pPr>
        <w:widowControl w:val="0"/>
        <w:autoSpaceDE w:val="0"/>
        <w:autoSpaceDN w:val="0"/>
        <w:adjustRightInd w:val="0"/>
        <w:jc w:val="center"/>
        <w:rPr>
          <w:rFonts w:ascii="Calibri" w:hAnsi="Calibri" w:cs="Calibri"/>
          <w:color w:val="000000" w:themeColor="text1"/>
          <w:lang w:val="en"/>
          <w:rPrChange w:id="741" w:author="Reedy Feggins (IBM)" w:date="2014-03-11T15:10:00Z">
            <w:rPr>
              <w:rFonts w:ascii="Calibri" w:hAnsi="Calibri" w:cs="Calibri"/>
              <w:lang w:val="en"/>
            </w:rPr>
          </w:rPrChange>
        </w:rPr>
      </w:pPr>
      <w:r>
        <w:rPr>
          <w:noProof/>
          <w:lang w:val="en-US"/>
        </w:rPr>
        <w:drawing>
          <wp:inline distT="0" distB="0" distL="0" distR="0" wp14:anchorId="0BF7681A" wp14:editId="0EF20B54">
            <wp:extent cx="2476500" cy="367274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8501" cy="3675709"/>
                    </a:xfrm>
                    <a:prstGeom prst="rect">
                      <a:avLst/>
                    </a:prstGeom>
                  </pic:spPr>
                </pic:pic>
              </a:graphicData>
            </a:graphic>
          </wp:inline>
        </w:drawing>
      </w:r>
    </w:p>
    <w:p w:rsidR="003B5E98" w:rsidRPr="00303638" w:rsidRDefault="003B5E98" w:rsidP="003B5E98">
      <w:pPr>
        <w:widowControl w:val="0"/>
        <w:autoSpaceDE w:val="0"/>
        <w:autoSpaceDN w:val="0"/>
        <w:adjustRightInd w:val="0"/>
        <w:rPr>
          <w:rFonts w:ascii="Calibri" w:hAnsi="Calibri" w:cs="Calibri"/>
          <w:color w:val="000000" w:themeColor="text1"/>
          <w:lang w:val="en"/>
          <w:rPrChange w:id="742" w:author="Reedy Feggins (IBM)" w:date="2014-03-11T15:10:00Z">
            <w:rPr>
              <w:rFonts w:ascii="Calibri" w:hAnsi="Calibri" w:cs="Calibri"/>
              <w:lang w:val="en"/>
            </w:rPr>
          </w:rPrChange>
        </w:rPr>
      </w:pPr>
    </w:p>
    <w:p w:rsidR="004D0623" w:rsidRDefault="004D0623">
      <w:pPr>
        <w:suppressAutoHyphens w:val="0"/>
        <w:spacing w:before="60" w:after="60"/>
        <w:ind w:left="0"/>
        <w:jc w:val="left"/>
        <w:rPr>
          <w:rFonts w:ascii="Calibri" w:hAnsi="Calibri" w:cs="Calibri"/>
          <w:color w:val="000000" w:themeColor="text1"/>
          <w:lang w:val="en"/>
        </w:rPr>
      </w:pPr>
      <w:r>
        <w:rPr>
          <w:rFonts w:ascii="Calibri" w:hAnsi="Calibri" w:cs="Calibri"/>
          <w:color w:val="000000" w:themeColor="text1"/>
          <w:lang w:val="en"/>
        </w:rPr>
        <w:br w:type="page"/>
      </w:r>
    </w:p>
    <w:p w:rsidR="007940B0" w:rsidRPr="00303638" w:rsidRDefault="007940B0" w:rsidP="003B5E98">
      <w:pPr>
        <w:widowControl w:val="0"/>
        <w:autoSpaceDE w:val="0"/>
        <w:autoSpaceDN w:val="0"/>
        <w:adjustRightInd w:val="0"/>
        <w:rPr>
          <w:rFonts w:ascii="Calibri" w:hAnsi="Calibri" w:cs="Calibri"/>
          <w:color w:val="000000" w:themeColor="text1"/>
          <w:lang w:val="en"/>
          <w:rPrChange w:id="743" w:author="Reedy Feggins (IBM)" w:date="2014-03-11T15:10:00Z">
            <w:rPr>
              <w:rFonts w:ascii="Calibri" w:hAnsi="Calibri" w:cs="Calibri"/>
              <w:lang w:val="en"/>
            </w:rPr>
          </w:rPrChange>
        </w:rPr>
      </w:pPr>
    </w:p>
    <w:p w:rsidR="007940B0" w:rsidRPr="00DD4510" w:rsidRDefault="00BA7A98">
      <w:pPr>
        <w:pStyle w:val="Heading2"/>
        <w:rPr>
          <w:lang w:val="en"/>
        </w:rPr>
        <w:pPrChange w:id="744" w:author="Reedy Feggins (IBM)" w:date="2014-03-11T14:56:00Z">
          <w:pPr>
            <w:pStyle w:val="Heading1"/>
          </w:pPr>
        </w:pPrChange>
      </w:pPr>
      <w:ins w:id="745" w:author="Reedy Feggins (IBM)" w:date="2014-03-11T14:56:00Z">
        <w:r w:rsidRPr="00C3318C">
          <w:rPr>
            <w:lang w:val="en"/>
          </w:rPr>
          <w:t xml:space="preserve"> </w:t>
        </w:r>
        <w:bookmarkStart w:id="746" w:name="_Toc382315201"/>
        <w:r w:rsidRPr="00C3318C">
          <w:rPr>
            <w:lang w:val="en"/>
          </w:rPr>
          <w:t xml:space="preserve">Steps to </w:t>
        </w:r>
      </w:ins>
      <w:bookmarkEnd w:id="746"/>
      <w:r w:rsidR="00E249BF">
        <w:rPr>
          <w:lang w:val="en"/>
        </w:rPr>
        <w:t xml:space="preserve">setup </w:t>
      </w:r>
      <w:r w:rsidR="005D71E1">
        <w:rPr>
          <w:lang w:val="en"/>
        </w:rPr>
        <w:t>Control-M application</w:t>
      </w:r>
      <w:r w:rsidR="00D93BA1">
        <w:rPr>
          <w:lang w:val="en"/>
        </w:rPr>
        <w:t xml:space="preserve"> job definitions</w:t>
      </w:r>
      <w:r w:rsidR="005D71E1">
        <w:rPr>
          <w:lang w:val="en"/>
        </w:rPr>
        <w:t xml:space="preserve"> for </w:t>
      </w:r>
      <w:proofErr w:type="spellStart"/>
      <w:r w:rsidR="00D93BA1">
        <w:rPr>
          <w:lang w:val="en"/>
        </w:rPr>
        <w:t>uDeploy</w:t>
      </w:r>
      <w:proofErr w:type="spellEnd"/>
      <w:r w:rsidR="00D93BA1">
        <w:rPr>
          <w:lang w:val="en"/>
        </w:rPr>
        <w:t xml:space="preserve"> </w:t>
      </w:r>
      <w:r w:rsidR="005D71E1">
        <w:rPr>
          <w:lang w:val="en"/>
        </w:rPr>
        <w:t>deployment</w:t>
      </w:r>
    </w:p>
    <w:p w:rsidR="003B5E98" w:rsidRDefault="004D0623" w:rsidP="003B5E98">
      <w:pPr>
        <w:widowControl w:val="0"/>
        <w:autoSpaceDE w:val="0"/>
        <w:autoSpaceDN w:val="0"/>
        <w:adjustRightInd w:val="0"/>
        <w:rPr>
          <w:rFonts w:ascii="Calibri" w:hAnsi="Calibri" w:cs="Calibri"/>
          <w:color w:val="000000" w:themeColor="text1"/>
          <w:lang w:val="en"/>
        </w:rPr>
      </w:pPr>
      <w:proofErr w:type="gramStart"/>
      <w:r>
        <w:rPr>
          <w:rFonts w:ascii="Calibri" w:hAnsi="Calibri" w:cs="Calibri"/>
          <w:color w:val="000000" w:themeColor="text1"/>
          <w:lang w:val="en"/>
        </w:rPr>
        <w:t>Setup of a component to match zip component’s relations to NARID.</w:t>
      </w:r>
      <w:proofErr w:type="gramEnd"/>
    </w:p>
    <w:p w:rsidR="004D0623" w:rsidRDefault="004D0623" w:rsidP="004D0623">
      <w:pPr>
        <w:pStyle w:val="ListParagraph"/>
        <w:widowControl w:val="0"/>
        <w:numPr>
          <w:ilvl w:val="0"/>
          <w:numId w:val="49"/>
        </w:numPr>
        <w:autoSpaceDE w:val="0"/>
        <w:autoSpaceDN w:val="0"/>
        <w:adjustRightInd w:val="0"/>
        <w:rPr>
          <w:color w:val="000000" w:themeColor="text1"/>
          <w:lang w:val="en"/>
        </w:rPr>
      </w:pPr>
      <w:r>
        <w:rPr>
          <w:color w:val="000000" w:themeColor="text1"/>
          <w:lang w:val="en"/>
        </w:rPr>
        <w:t xml:space="preserve">Create a new Control-M component.  Components </w:t>
      </w:r>
      <w:r w:rsidRPr="004D0623">
        <w:rPr>
          <w:color w:val="000000" w:themeColor="text1"/>
          <w:lang w:val="en"/>
        </w:rPr>
        <w:sym w:font="Wingdings" w:char="F0E0"/>
      </w:r>
      <w:r>
        <w:rPr>
          <w:color w:val="000000" w:themeColor="text1"/>
          <w:lang w:val="en"/>
        </w:rPr>
        <w:t xml:space="preserve"> Create New Component</w:t>
      </w:r>
    </w:p>
    <w:p w:rsidR="004D0623" w:rsidRPr="004D0623" w:rsidRDefault="00A21D03" w:rsidP="004D0623">
      <w:pPr>
        <w:pStyle w:val="ListParagraph"/>
        <w:widowControl w:val="0"/>
        <w:autoSpaceDE w:val="0"/>
        <w:autoSpaceDN w:val="0"/>
        <w:adjustRightInd w:val="0"/>
        <w:ind w:left="1287"/>
        <w:rPr>
          <w:color w:val="000000" w:themeColor="text1"/>
          <w:lang w:val="en"/>
          <w:rPrChange w:id="747" w:author="Reedy Feggins (IBM)" w:date="2014-03-11T15:10:00Z">
            <w:rPr>
              <w:lang w:val="en"/>
            </w:rPr>
          </w:rPrChange>
        </w:rPr>
      </w:pPr>
      <w:r>
        <w:rPr>
          <w:noProof/>
          <w:lang w:val="en-US"/>
        </w:rPr>
        <w:drawing>
          <wp:inline distT="0" distB="0" distL="0" distR="0" wp14:anchorId="6DFED13F" wp14:editId="191DC7D5">
            <wp:extent cx="4607624" cy="4991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07624" cy="4991100"/>
                    </a:xfrm>
                    <a:prstGeom prst="rect">
                      <a:avLst/>
                    </a:prstGeom>
                  </pic:spPr>
                </pic:pic>
              </a:graphicData>
            </a:graphic>
          </wp:inline>
        </w:drawing>
      </w:r>
    </w:p>
    <w:p w:rsidR="003B5E98" w:rsidRDefault="00A21D03" w:rsidP="00A21D03">
      <w:pPr>
        <w:pStyle w:val="ListParagraph"/>
        <w:widowControl w:val="0"/>
        <w:numPr>
          <w:ilvl w:val="0"/>
          <w:numId w:val="49"/>
        </w:numPr>
        <w:autoSpaceDE w:val="0"/>
        <w:autoSpaceDN w:val="0"/>
        <w:adjustRightInd w:val="0"/>
        <w:rPr>
          <w:color w:val="000000" w:themeColor="text1"/>
          <w:lang w:val="en"/>
        </w:rPr>
      </w:pPr>
      <w:r>
        <w:rPr>
          <w:color w:val="000000" w:themeColor="text1"/>
          <w:lang w:val="en"/>
        </w:rPr>
        <w:t xml:space="preserve">Create new application related to NARID.  Application </w:t>
      </w:r>
      <w:r w:rsidRPr="00A21D03">
        <w:rPr>
          <w:color w:val="000000" w:themeColor="text1"/>
          <w:lang w:val="en"/>
        </w:rPr>
        <w:sym w:font="Wingdings" w:char="F0E0"/>
      </w:r>
      <w:r>
        <w:rPr>
          <w:color w:val="000000" w:themeColor="text1"/>
          <w:lang w:val="en"/>
        </w:rPr>
        <w:t xml:space="preserve"> Create Application.</w:t>
      </w:r>
    </w:p>
    <w:p w:rsidR="00A21D03" w:rsidRDefault="00A21D03" w:rsidP="00A21D03">
      <w:pPr>
        <w:widowControl w:val="0"/>
        <w:autoSpaceDE w:val="0"/>
        <w:autoSpaceDN w:val="0"/>
        <w:adjustRightInd w:val="0"/>
        <w:ind w:left="927"/>
        <w:rPr>
          <w:color w:val="000000" w:themeColor="text1"/>
          <w:lang w:val="en"/>
        </w:rPr>
      </w:pPr>
      <w:r>
        <w:rPr>
          <w:noProof/>
          <w:lang w:val="en-US"/>
        </w:rPr>
        <w:lastRenderedPageBreak/>
        <w:drawing>
          <wp:inline distT="0" distB="0" distL="0" distR="0" wp14:anchorId="4C066F28" wp14:editId="7E293702">
            <wp:extent cx="4770789" cy="2927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73428" cy="2928969"/>
                    </a:xfrm>
                    <a:prstGeom prst="rect">
                      <a:avLst/>
                    </a:prstGeom>
                  </pic:spPr>
                </pic:pic>
              </a:graphicData>
            </a:graphic>
          </wp:inline>
        </w:drawing>
      </w:r>
    </w:p>
    <w:p w:rsidR="00BC5C6D" w:rsidRDefault="00BC5C6D" w:rsidP="00BC5C6D">
      <w:pPr>
        <w:pStyle w:val="ListParagraph"/>
        <w:widowControl w:val="0"/>
        <w:numPr>
          <w:ilvl w:val="0"/>
          <w:numId w:val="49"/>
        </w:numPr>
        <w:autoSpaceDE w:val="0"/>
        <w:autoSpaceDN w:val="0"/>
        <w:adjustRightInd w:val="0"/>
        <w:rPr>
          <w:color w:val="000000" w:themeColor="text1"/>
          <w:lang w:val="en"/>
        </w:rPr>
      </w:pPr>
      <w:r>
        <w:rPr>
          <w:color w:val="000000" w:themeColor="text1"/>
          <w:lang w:val="en"/>
        </w:rPr>
        <w:t xml:space="preserve">Set new application component.  Applications </w:t>
      </w:r>
      <w:r w:rsidRPr="00BC5C6D">
        <w:rPr>
          <w:color w:val="000000" w:themeColor="text1"/>
          <w:lang w:val="en"/>
        </w:rPr>
        <w:sym w:font="Wingdings" w:char="F0E0"/>
      </w:r>
      <w:r>
        <w:rPr>
          <w:color w:val="000000" w:themeColor="text1"/>
          <w:lang w:val="en"/>
        </w:rPr>
        <w:t xml:space="preserve"> “[00002</w:t>
      </w:r>
      <w:proofErr w:type="gramStart"/>
      <w:r>
        <w:rPr>
          <w:color w:val="000000" w:themeColor="text1"/>
          <w:lang w:val="en"/>
        </w:rPr>
        <w:t>]Samples2</w:t>
      </w:r>
      <w:proofErr w:type="gramEnd"/>
      <w:r>
        <w:rPr>
          <w:color w:val="000000" w:themeColor="text1"/>
          <w:lang w:val="en"/>
        </w:rPr>
        <w:t xml:space="preserve"> Control-M </w:t>
      </w:r>
      <w:r w:rsidRPr="00BC5C6D">
        <w:rPr>
          <w:color w:val="000000" w:themeColor="text1"/>
          <w:lang w:val="en"/>
        </w:rPr>
        <w:sym w:font="Wingdings" w:char="F0E0"/>
      </w:r>
      <w:r>
        <w:rPr>
          <w:color w:val="000000" w:themeColor="text1"/>
          <w:lang w:val="en"/>
        </w:rPr>
        <w:t xml:space="preserve"> </w:t>
      </w:r>
      <w:r w:rsidR="002122E0">
        <w:rPr>
          <w:color w:val="000000" w:themeColor="text1"/>
          <w:lang w:val="en"/>
        </w:rPr>
        <w:t xml:space="preserve">Components </w:t>
      </w:r>
      <w:r w:rsidR="002122E0" w:rsidRPr="002122E0">
        <w:rPr>
          <w:color w:val="000000" w:themeColor="text1"/>
          <w:lang w:val="en"/>
        </w:rPr>
        <w:sym w:font="Wingdings" w:char="F0E0"/>
      </w:r>
      <w:r>
        <w:rPr>
          <w:color w:val="000000" w:themeColor="text1"/>
          <w:lang w:val="en"/>
        </w:rPr>
        <w:t>Add Component.</w:t>
      </w:r>
    </w:p>
    <w:p w:rsidR="002122E0" w:rsidRDefault="002122E0">
      <w:pPr>
        <w:suppressAutoHyphens w:val="0"/>
        <w:spacing w:before="60" w:after="60"/>
        <w:ind w:left="0"/>
        <w:jc w:val="left"/>
        <w:rPr>
          <w:color w:val="000000" w:themeColor="text1"/>
          <w:lang w:val="en"/>
        </w:rPr>
      </w:pPr>
      <w:r>
        <w:rPr>
          <w:color w:val="000000" w:themeColor="text1"/>
          <w:lang w:val="en"/>
        </w:rPr>
        <w:br w:type="page"/>
      </w:r>
    </w:p>
    <w:p w:rsidR="00BC5C6D" w:rsidRDefault="00BC5C6D" w:rsidP="00BC5C6D">
      <w:pPr>
        <w:widowControl w:val="0"/>
        <w:autoSpaceDE w:val="0"/>
        <w:autoSpaceDN w:val="0"/>
        <w:adjustRightInd w:val="0"/>
        <w:ind w:left="927"/>
        <w:rPr>
          <w:color w:val="000000" w:themeColor="text1"/>
          <w:lang w:val="en"/>
        </w:rPr>
      </w:pPr>
      <w:r>
        <w:rPr>
          <w:noProof/>
          <w:lang w:val="en-US"/>
        </w:rPr>
        <w:lastRenderedPageBreak/>
        <w:drawing>
          <wp:inline distT="0" distB="0" distL="0" distR="0" wp14:anchorId="282A9E02" wp14:editId="05FC6B4D">
            <wp:extent cx="519112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91125" cy="2619375"/>
                    </a:xfrm>
                    <a:prstGeom prst="rect">
                      <a:avLst/>
                    </a:prstGeom>
                  </pic:spPr>
                </pic:pic>
              </a:graphicData>
            </a:graphic>
          </wp:inline>
        </w:drawing>
      </w:r>
    </w:p>
    <w:p w:rsidR="002122E0" w:rsidRDefault="00BC5C6D" w:rsidP="002122E0">
      <w:pPr>
        <w:pStyle w:val="ListParagraph"/>
        <w:widowControl w:val="0"/>
        <w:numPr>
          <w:ilvl w:val="0"/>
          <w:numId w:val="49"/>
        </w:numPr>
        <w:autoSpaceDE w:val="0"/>
        <w:autoSpaceDN w:val="0"/>
        <w:adjustRightInd w:val="0"/>
        <w:rPr>
          <w:color w:val="000000" w:themeColor="text1"/>
          <w:lang w:val="en"/>
        </w:rPr>
      </w:pPr>
      <w:r>
        <w:rPr>
          <w:color w:val="000000" w:themeColor="text1"/>
          <w:lang w:val="en"/>
        </w:rPr>
        <w:t>Add required environment</w:t>
      </w:r>
      <w:r w:rsidR="002122E0">
        <w:rPr>
          <w:color w:val="000000" w:themeColor="text1"/>
          <w:lang w:val="en"/>
        </w:rPr>
        <w:t>s</w:t>
      </w:r>
      <w:r>
        <w:rPr>
          <w:color w:val="000000" w:themeColor="text1"/>
          <w:lang w:val="en"/>
        </w:rPr>
        <w:t xml:space="preserve"> to application.</w:t>
      </w:r>
      <w:r w:rsidR="002122E0">
        <w:rPr>
          <w:color w:val="000000" w:themeColor="text1"/>
          <w:lang w:val="en"/>
        </w:rPr>
        <w:t xml:space="preserve">  Applications </w:t>
      </w:r>
      <w:r w:rsidR="002122E0" w:rsidRPr="00BC5C6D">
        <w:rPr>
          <w:color w:val="000000" w:themeColor="text1"/>
          <w:lang w:val="en"/>
        </w:rPr>
        <w:sym w:font="Wingdings" w:char="F0E0"/>
      </w:r>
      <w:r w:rsidR="002122E0">
        <w:rPr>
          <w:color w:val="000000" w:themeColor="text1"/>
          <w:lang w:val="en"/>
        </w:rPr>
        <w:t xml:space="preserve"> “[00002</w:t>
      </w:r>
      <w:proofErr w:type="gramStart"/>
      <w:r w:rsidR="002122E0">
        <w:rPr>
          <w:color w:val="000000" w:themeColor="text1"/>
          <w:lang w:val="en"/>
        </w:rPr>
        <w:t>]Samples2</w:t>
      </w:r>
      <w:proofErr w:type="gramEnd"/>
      <w:r w:rsidR="002122E0">
        <w:rPr>
          <w:color w:val="000000" w:themeColor="text1"/>
          <w:lang w:val="en"/>
        </w:rPr>
        <w:t xml:space="preserve"> Control-M </w:t>
      </w:r>
      <w:r w:rsidR="002122E0" w:rsidRPr="00BC5C6D">
        <w:rPr>
          <w:color w:val="000000" w:themeColor="text1"/>
          <w:lang w:val="en"/>
        </w:rPr>
        <w:sym w:font="Wingdings" w:char="F0E0"/>
      </w:r>
      <w:r w:rsidR="002122E0">
        <w:rPr>
          <w:color w:val="000000" w:themeColor="text1"/>
          <w:lang w:val="en"/>
        </w:rPr>
        <w:t xml:space="preserve">Environments </w:t>
      </w:r>
      <w:r w:rsidR="002122E0" w:rsidRPr="002122E0">
        <w:rPr>
          <w:color w:val="000000" w:themeColor="text1"/>
          <w:lang w:val="en"/>
        </w:rPr>
        <w:sym w:font="Wingdings" w:char="F0E0"/>
      </w:r>
      <w:r w:rsidR="002122E0">
        <w:rPr>
          <w:color w:val="000000" w:themeColor="text1"/>
          <w:lang w:val="en"/>
        </w:rPr>
        <w:t xml:space="preserve"> Add Environment.</w:t>
      </w:r>
    </w:p>
    <w:p w:rsidR="002122E0" w:rsidRDefault="002122E0" w:rsidP="002122E0">
      <w:pPr>
        <w:widowControl w:val="0"/>
        <w:autoSpaceDE w:val="0"/>
        <w:autoSpaceDN w:val="0"/>
        <w:adjustRightInd w:val="0"/>
        <w:ind w:left="927"/>
        <w:rPr>
          <w:color w:val="000000" w:themeColor="text1"/>
          <w:lang w:val="en"/>
        </w:rPr>
      </w:pPr>
      <w:r>
        <w:rPr>
          <w:noProof/>
          <w:lang w:val="en-US"/>
        </w:rPr>
        <w:drawing>
          <wp:inline distT="0" distB="0" distL="0" distR="0" wp14:anchorId="580D7933" wp14:editId="5B8AE7E4">
            <wp:extent cx="4152900" cy="413134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55309" cy="4133741"/>
                    </a:xfrm>
                    <a:prstGeom prst="rect">
                      <a:avLst/>
                    </a:prstGeom>
                  </pic:spPr>
                </pic:pic>
              </a:graphicData>
            </a:graphic>
          </wp:inline>
        </w:drawing>
      </w:r>
    </w:p>
    <w:p w:rsidR="002122E0" w:rsidRDefault="002122E0" w:rsidP="002122E0">
      <w:pPr>
        <w:pStyle w:val="ListParagraph"/>
        <w:widowControl w:val="0"/>
        <w:numPr>
          <w:ilvl w:val="0"/>
          <w:numId w:val="49"/>
        </w:numPr>
        <w:autoSpaceDE w:val="0"/>
        <w:autoSpaceDN w:val="0"/>
        <w:adjustRightInd w:val="0"/>
        <w:rPr>
          <w:color w:val="000000" w:themeColor="text1"/>
          <w:lang w:val="en"/>
        </w:rPr>
      </w:pPr>
      <w:r>
        <w:rPr>
          <w:color w:val="000000" w:themeColor="text1"/>
          <w:lang w:val="en"/>
        </w:rPr>
        <w:t xml:space="preserve">After setting environment we need to select </w:t>
      </w:r>
      <w:proofErr w:type="gramStart"/>
      <w:r>
        <w:rPr>
          <w:color w:val="000000" w:themeColor="text1"/>
          <w:lang w:val="en"/>
        </w:rPr>
        <w:t>a</w:t>
      </w:r>
      <w:proofErr w:type="gramEnd"/>
      <w:r>
        <w:rPr>
          <w:color w:val="000000" w:themeColor="text1"/>
          <w:lang w:val="en"/>
        </w:rPr>
        <w:t xml:space="preserve"> execution resource for environment.  Resource </w:t>
      </w:r>
      <w:r w:rsidRPr="002122E0">
        <w:rPr>
          <w:color w:val="000000" w:themeColor="text1"/>
          <w:lang w:val="en"/>
        </w:rPr>
        <w:sym w:font="Wingdings" w:char="F0E0"/>
      </w:r>
      <w:r>
        <w:rPr>
          <w:color w:val="000000" w:themeColor="text1"/>
          <w:lang w:val="en"/>
        </w:rPr>
        <w:t xml:space="preserve"> Add Component to Resource.</w:t>
      </w:r>
    </w:p>
    <w:p w:rsidR="002122E0" w:rsidRDefault="002122E0" w:rsidP="002122E0">
      <w:pPr>
        <w:widowControl w:val="0"/>
        <w:autoSpaceDE w:val="0"/>
        <w:autoSpaceDN w:val="0"/>
        <w:adjustRightInd w:val="0"/>
        <w:ind w:left="927"/>
        <w:rPr>
          <w:color w:val="000000" w:themeColor="text1"/>
          <w:lang w:val="en"/>
        </w:rPr>
      </w:pPr>
      <w:r>
        <w:rPr>
          <w:noProof/>
          <w:lang w:val="en-US"/>
        </w:rPr>
        <w:lastRenderedPageBreak/>
        <w:drawing>
          <wp:inline distT="0" distB="0" distL="0" distR="0" wp14:anchorId="763F4550" wp14:editId="659E3F45">
            <wp:extent cx="4435756" cy="359410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38097" cy="3595997"/>
                    </a:xfrm>
                    <a:prstGeom prst="rect">
                      <a:avLst/>
                    </a:prstGeom>
                  </pic:spPr>
                </pic:pic>
              </a:graphicData>
            </a:graphic>
          </wp:inline>
        </w:drawing>
      </w:r>
    </w:p>
    <w:p w:rsidR="002122E0" w:rsidRPr="00075B8E" w:rsidRDefault="002122E0" w:rsidP="00075B8E">
      <w:pPr>
        <w:pStyle w:val="ListParagraph"/>
        <w:widowControl w:val="0"/>
        <w:numPr>
          <w:ilvl w:val="0"/>
          <w:numId w:val="49"/>
        </w:numPr>
        <w:autoSpaceDE w:val="0"/>
        <w:autoSpaceDN w:val="0"/>
        <w:adjustRightInd w:val="0"/>
        <w:rPr>
          <w:color w:val="000000" w:themeColor="text1"/>
          <w:lang w:val="en"/>
        </w:rPr>
      </w:pPr>
      <w:r>
        <w:rPr>
          <w:color w:val="000000" w:themeColor="text1"/>
          <w:lang w:val="en"/>
        </w:rPr>
        <w:t>Add</w:t>
      </w:r>
      <w:r w:rsidR="00075B8E">
        <w:rPr>
          <w:color w:val="000000" w:themeColor="text1"/>
          <w:lang w:val="en"/>
        </w:rPr>
        <w:t xml:space="preserve"> component to environment.   </w:t>
      </w:r>
      <w:r w:rsidR="00075B8E" w:rsidRPr="00075B8E">
        <w:rPr>
          <w:color w:val="000000" w:themeColor="text1"/>
          <w:lang w:val="en"/>
        </w:rPr>
        <w:t>Applications</w:t>
      </w:r>
      <w:r w:rsidR="00075B8E">
        <w:rPr>
          <w:color w:val="000000" w:themeColor="text1"/>
          <w:lang w:val="en"/>
        </w:rPr>
        <w:t xml:space="preserve"> </w:t>
      </w:r>
      <w:r w:rsidR="00075B8E" w:rsidRPr="00075B8E">
        <w:rPr>
          <w:color w:val="000000" w:themeColor="text1"/>
          <w:lang w:val="en"/>
        </w:rPr>
        <w:sym w:font="Wingdings" w:char="F0E0"/>
      </w:r>
      <w:r w:rsidR="00075B8E" w:rsidRPr="00075B8E">
        <w:rPr>
          <w:color w:val="000000" w:themeColor="text1"/>
          <w:lang w:val="en"/>
        </w:rPr>
        <w:t xml:space="preserve"> </w:t>
      </w:r>
      <w:r w:rsidR="00075B8E" w:rsidRPr="00075B8E">
        <w:rPr>
          <w:color w:val="000000" w:themeColor="text1"/>
          <w:lang w:val="en"/>
        </w:rPr>
        <w:t>[00002</w:t>
      </w:r>
      <w:proofErr w:type="gramStart"/>
      <w:r w:rsidR="00075B8E" w:rsidRPr="00075B8E">
        <w:rPr>
          <w:color w:val="000000" w:themeColor="text1"/>
          <w:lang w:val="en"/>
        </w:rPr>
        <w:t>]Samples2</w:t>
      </w:r>
      <w:proofErr w:type="gramEnd"/>
      <w:r w:rsidR="00075B8E" w:rsidRPr="00075B8E">
        <w:rPr>
          <w:color w:val="000000" w:themeColor="text1"/>
          <w:lang w:val="en"/>
        </w:rPr>
        <w:t xml:space="preserve"> Control-M</w:t>
      </w:r>
      <w:r w:rsidR="00075B8E">
        <w:rPr>
          <w:color w:val="000000" w:themeColor="text1"/>
          <w:lang w:val="en"/>
        </w:rPr>
        <w:t xml:space="preserve"> </w:t>
      </w:r>
      <w:r w:rsidR="00075B8E" w:rsidRPr="00075B8E">
        <w:rPr>
          <w:color w:val="000000" w:themeColor="text1"/>
          <w:lang w:val="en"/>
        </w:rPr>
        <w:sym w:font="Wingdings" w:char="F0E0"/>
      </w:r>
      <w:r w:rsidR="00075B8E" w:rsidRPr="00075B8E">
        <w:rPr>
          <w:color w:val="000000" w:themeColor="text1"/>
          <w:lang w:val="en"/>
        </w:rPr>
        <w:t>Environments</w:t>
      </w:r>
      <w:r w:rsidR="00075B8E">
        <w:rPr>
          <w:color w:val="000000" w:themeColor="text1"/>
          <w:lang w:val="en"/>
        </w:rPr>
        <w:t xml:space="preserve"> </w:t>
      </w:r>
      <w:r w:rsidR="00075B8E" w:rsidRPr="00075B8E">
        <w:rPr>
          <w:color w:val="000000" w:themeColor="text1"/>
          <w:lang w:val="en"/>
        </w:rPr>
        <w:sym w:font="Wingdings" w:char="F0E0"/>
      </w:r>
      <w:r w:rsidR="00075B8E">
        <w:rPr>
          <w:color w:val="000000" w:themeColor="text1"/>
          <w:lang w:val="en"/>
        </w:rPr>
        <w:t xml:space="preserve"> </w:t>
      </w:r>
      <w:r w:rsidR="00075B8E" w:rsidRPr="00075B8E">
        <w:rPr>
          <w:color w:val="000000" w:themeColor="text1"/>
          <w:lang w:val="en"/>
        </w:rPr>
        <w:t>Environment: STAGING</w:t>
      </w:r>
      <w:r w:rsidR="00075B8E">
        <w:rPr>
          <w:color w:val="000000" w:themeColor="text1"/>
          <w:lang w:val="en"/>
        </w:rPr>
        <w:t xml:space="preserve"> </w:t>
      </w:r>
      <w:r w:rsidR="00075B8E" w:rsidRPr="00075B8E">
        <w:rPr>
          <w:color w:val="000000" w:themeColor="text1"/>
          <w:lang w:val="en"/>
        </w:rPr>
        <w:sym w:font="Wingdings" w:char="F0E0"/>
      </w:r>
      <w:r w:rsidR="00075B8E">
        <w:rPr>
          <w:color w:val="000000" w:themeColor="text1"/>
          <w:lang w:val="en"/>
        </w:rPr>
        <w:t xml:space="preserve"> Add Base Resource.</w:t>
      </w:r>
    </w:p>
    <w:p w:rsidR="00075B8E" w:rsidRDefault="00075B8E" w:rsidP="00075B8E">
      <w:pPr>
        <w:widowControl w:val="0"/>
        <w:autoSpaceDE w:val="0"/>
        <w:autoSpaceDN w:val="0"/>
        <w:adjustRightInd w:val="0"/>
        <w:ind w:left="927"/>
        <w:rPr>
          <w:color w:val="000000" w:themeColor="text1"/>
          <w:lang w:val="en"/>
        </w:rPr>
      </w:pPr>
      <w:r>
        <w:rPr>
          <w:noProof/>
          <w:lang w:val="en-US"/>
        </w:rPr>
        <w:drawing>
          <wp:inline distT="0" distB="0" distL="0" distR="0" wp14:anchorId="53D77C83" wp14:editId="3A35729D">
            <wp:extent cx="4653578"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3578" cy="1866900"/>
                    </a:xfrm>
                    <a:prstGeom prst="rect">
                      <a:avLst/>
                    </a:prstGeom>
                  </pic:spPr>
                </pic:pic>
              </a:graphicData>
            </a:graphic>
          </wp:inline>
        </w:drawing>
      </w:r>
    </w:p>
    <w:p w:rsidR="00075B8E" w:rsidRDefault="00075B8E" w:rsidP="00075B8E">
      <w:pPr>
        <w:pStyle w:val="ListParagraph"/>
        <w:widowControl w:val="0"/>
        <w:numPr>
          <w:ilvl w:val="0"/>
          <w:numId w:val="49"/>
        </w:numPr>
        <w:autoSpaceDE w:val="0"/>
        <w:autoSpaceDN w:val="0"/>
        <w:adjustRightInd w:val="0"/>
        <w:rPr>
          <w:color w:val="000000" w:themeColor="text1"/>
          <w:lang w:val="en"/>
        </w:rPr>
      </w:pPr>
      <w:r>
        <w:rPr>
          <w:color w:val="000000" w:themeColor="text1"/>
          <w:lang w:val="en"/>
        </w:rPr>
        <w:t xml:space="preserve">Setup application process.  Application </w:t>
      </w:r>
      <w:r w:rsidRPr="00075B8E">
        <w:rPr>
          <w:color w:val="000000" w:themeColor="text1"/>
          <w:lang w:val="en"/>
        </w:rPr>
        <w:sym w:font="Wingdings" w:char="F0E0"/>
      </w:r>
      <w:r>
        <w:rPr>
          <w:color w:val="000000" w:themeColor="text1"/>
          <w:lang w:val="en"/>
        </w:rPr>
        <w:t xml:space="preserve">Processes </w:t>
      </w:r>
      <w:r w:rsidRPr="00075B8E">
        <w:rPr>
          <w:color w:val="000000" w:themeColor="text1"/>
          <w:lang w:val="en"/>
        </w:rPr>
        <w:sym w:font="Wingdings" w:char="F0E0"/>
      </w:r>
      <w:r>
        <w:rPr>
          <w:color w:val="000000" w:themeColor="text1"/>
          <w:lang w:val="en"/>
        </w:rPr>
        <w:t xml:space="preserve"> Create New Process. Then add single setup to design.</w:t>
      </w:r>
    </w:p>
    <w:p w:rsidR="00075B8E" w:rsidRDefault="00075B8E" w:rsidP="00075B8E">
      <w:pPr>
        <w:widowControl w:val="0"/>
        <w:autoSpaceDE w:val="0"/>
        <w:autoSpaceDN w:val="0"/>
        <w:adjustRightInd w:val="0"/>
        <w:ind w:left="927"/>
        <w:rPr>
          <w:color w:val="000000" w:themeColor="text1"/>
          <w:lang w:val="en"/>
        </w:rPr>
      </w:pPr>
      <w:r>
        <w:rPr>
          <w:noProof/>
          <w:lang w:val="en-US"/>
        </w:rPr>
        <w:lastRenderedPageBreak/>
        <w:drawing>
          <wp:inline distT="0" distB="0" distL="0" distR="0" wp14:anchorId="384B5256" wp14:editId="3F33E42F">
            <wp:extent cx="4416988" cy="377190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18646" cy="3773316"/>
                    </a:xfrm>
                    <a:prstGeom prst="rect">
                      <a:avLst/>
                    </a:prstGeom>
                  </pic:spPr>
                </pic:pic>
              </a:graphicData>
            </a:graphic>
          </wp:inline>
        </w:drawing>
      </w:r>
    </w:p>
    <w:p w:rsidR="00075B8E" w:rsidRDefault="00075B8E" w:rsidP="00075B8E">
      <w:pPr>
        <w:pStyle w:val="ListParagraph"/>
        <w:widowControl w:val="0"/>
        <w:numPr>
          <w:ilvl w:val="0"/>
          <w:numId w:val="49"/>
        </w:numPr>
        <w:autoSpaceDE w:val="0"/>
        <w:autoSpaceDN w:val="0"/>
        <w:adjustRightInd w:val="0"/>
        <w:rPr>
          <w:color w:val="000000" w:themeColor="text1"/>
          <w:lang w:val="en"/>
        </w:rPr>
      </w:pPr>
      <w:r>
        <w:rPr>
          <w:color w:val="000000" w:themeColor="text1"/>
          <w:lang w:val="en"/>
        </w:rPr>
        <w:t>Connect node edges.</w:t>
      </w:r>
    </w:p>
    <w:p w:rsidR="00075B8E" w:rsidRDefault="00075B8E" w:rsidP="00075B8E">
      <w:pPr>
        <w:widowControl w:val="0"/>
        <w:autoSpaceDE w:val="0"/>
        <w:autoSpaceDN w:val="0"/>
        <w:adjustRightInd w:val="0"/>
        <w:ind w:left="927"/>
        <w:rPr>
          <w:color w:val="000000" w:themeColor="text1"/>
          <w:lang w:val="en"/>
        </w:rPr>
      </w:pPr>
      <w:r>
        <w:rPr>
          <w:noProof/>
          <w:lang w:val="en-US"/>
        </w:rPr>
        <w:drawing>
          <wp:inline distT="0" distB="0" distL="0" distR="0" wp14:anchorId="2DEEA269" wp14:editId="1F2BF7E0">
            <wp:extent cx="4321375" cy="3613150"/>
            <wp:effectExtent l="0" t="0" r="317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1375" cy="3613150"/>
                    </a:xfrm>
                    <a:prstGeom prst="rect">
                      <a:avLst/>
                    </a:prstGeom>
                  </pic:spPr>
                </pic:pic>
              </a:graphicData>
            </a:graphic>
          </wp:inline>
        </w:drawing>
      </w:r>
    </w:p>
    <w:p w:rsidR="00075B8E" w:rsidRPr="001E25A5" w:rsidRDefault="00075B8E" w:rsidP="001E25A5">
      <w:pPr>
        <w:pStyle w:val="ListParagraph"/>
        <w:widowControl w:val="0"/>
        <w:numPr>
          <w:ilvl w:val="0"/>
          <w:numId w:val="49"/>
        </w:numPr>
        <w:autoSpaceDE w:val="0"/>
        <w:autoSpaceDN w:val="0"/>
        <w:adjustRightInd w:val="0"/>
        <w:rPr>
          <w:color w:val="000000" w:themeColor="text1"/>
          <w:lang w:val="en"/>
        </w:rPr>
      </w:pPr>
      <w:r>
        <w:rPr>
          <w:color w:val="000000" w:themeColor="text1"/>
          <w:lang w:val="en"/>
        </w:rPr>
        <w:t>Setup environment properties.</w:t>
      </w:r>
      <w:r w:rsidR="001E25A5" w:rsidRPr="001E25A5">
        <w:t xml:space="preserve"> </w:t>
      </w:r>
      <w:r w:rsidR="001E25A5">
        <w:rPr>
          <w:color w:val="000000" w:themeColor="text1"/>
          <w:lang w:val="en"/>
        </w:rPr>
        <w:t xml:space="preserve">Application </w:t>
      </w:r>
      <w:r w:rsidR="001E25A5" w:rsidRPr="001E25A5">
        <w:rPr>
          <w:color w:val="000000" w:themeColor="text1"/>
          <w:lang w:val="en"/>
        </w:rPr>
        <w:sym w:font="Wingdings" w:char="F0E0"/>
      </w:r>
      <w:r w:rsidR="001E25A5">
        <w:rPr>
          <w:color w:val="000000" w:themeColor="text1"/>
          <w:lang w:val="en"/>
        </w:rPr>
        <w:t xml:space="preserve"> [00002</w:t>
      </w:r>
      <w:proofErr w:type="gramStart"/>
      <w:r w:rsidR="001E25A5">
        <w:rPr>
          <w:color w:val="000000" w:themeColor="text1"/>
          <w:lang w:val="en"/>
        </w:rPr>
        <w:t>]Samples2</w:t>
      </w:r>
      <w:proofErr w:type="gramEnd"/>
      <w:r w:rsidR="001E25A5">
        <w:rPr>
          <w:color w:val="000000" w:themeColor="text1"/>
          <w:lang w:val="en"/>
        </w:rPr>
        <w:t xml:space="preserve"> Control-M </w:t>
      </w:r>
      <w:r w:rsidR="001E25A5" w:rsidRPr="001E25A5">
        <w:rPr>
          <w:color w:val="000000" w:themeColor="text1"/>
          <w:lang w:val="en"/>
        </w:rPr>
        <w:sym w:font="Wingdings" w:char="F0E0"/>
      </w:r>
      <w:r w:rsidR="001E25A5" w:rsidRPr="001E25A5">
        <w:rPr>
          <w:color w:val="000000" w:themeColor="text1"/>
          <w:lang w:val="en"/>
        </w:rPr>
        <w:t>Environments</w:t>
      </w:r>
      <w:r w:rsidR="001E25A5">
        <w:rPr>
          <w:color w:val="000000" w:themeColor="text1"/>
          <w:lang w:val="en"/>
        </w:rPr>
        <w:t xml:space="preserve"> </w:t>
      </w:r>
      <w:r w:rsidR="001E25A5" w:rsidRPr="001E25A5">
        <w:rPr>
          <w:color w:val="000000" w:themeColor="text1"/>
          <w:lang w:val="en"/>
        </w:rPr>
        <w:sym w:font="Wingdings" w:char="F0E0"/>
      </w:r>
      <w:r w:rsidR="001E25A5" w:rsidRPr="001E25A5">
        <w:rPr>
          <w:color w:val="000000" w:themeColor="text1"/>
          <w:lang w:val="en"/>
        </w:rPr>
        <w:t>Environment: STAGING</w:t>
      </w:r>
      <w:r w:rsidR="001E25A5">
        <w:rPr>
          <w:color w:val="000000" w:themeColor="text1"/>
          <w:lang w:val="en"/>
        </w:rPr>
        <w:t xml:space="preserve"> </w:t>
      </w:r>
      <w:r w:rsidR="001E25A5" w:rsidRPr="001E25A5">
        <w:rPr>
          <w:color w:val="000000" w:themeColor="text1"/>
          <w:lang w:val="en"/>
        </w:rPr>
        <w:sym w:font="Wingdings" w:char="F0E0"/>
      </w:r>
      <w:r w:rsidR="001E25A5">
        <w:rPr>
          <w:color w:val="000000" w:themeColor="text1"/>
          <w:lang w:val="en"/>
        </w:rPr>
        <w:t xml:space="preserve"> Configuration </w:t>
      </w:r>
      <w:r w:rsidR="001E25A5" w:rsidRPr="001E25A5">
        <w:rPr>
          <w:color w:val="000000" w:themeColor="text1"/>
          <w:lang w:val="en"/>
        </w:rPr>
        <w:sym w:font="Wingdings" w:char="F0E0"/>
      </w:r>
      <w:r w:rsidR="001E25A5">
        <w:rPr>
          <w:color w:val="000000" w:themeColor="text1"/>
          <w:lang w:val="en"/>
        </w:rPr>
        <w:t xml:space="preserve"> Environment Properties.</w:t>
      </w:r>
      <w:bookmarkStart w:id="748" w:name="_GoBack"/>
      <w:bookmarkEnd w:id="748"/>
    </w:p>
    <w:p w:rsidR="00075B8E" w:rsidRPr="00075B8E" w:rsidRDefault="00075B8E" w:rsidP="00075B8E">
      <w:pPr>
        <w:widowControl w:val="0"/>
        <w:autoSpaceDE w:val="0"/>
        <w:autoSpaceDN w:val="0"/>
        <w:adjustRightInd w:val="0"/>
        <w:ind w:left="927"/>
        <w:rPr>
          <w:color w:val="000000" w:themeColor="text1"/>
          <w:lang w:val="en"/>
        </w:rPr>
      </w:pPr>
      <w:r>
        <w:rPr>
          <w:noProof/>
          <w:lang w:val="en-US"/>
        </w:rPr>
        <w:lastRenderedPageBreak/>
        <w:drawing>
          <wp:inline distT="0" distB="0" distL="0" distR="0" wp14:anchorId="09EDD021" wp14:editId="451ECFB6">
            <wp:extent cx="4917168" cy="28321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18080" cy="2832625"/>
                    </a:xfrm>
                    <a:prstGeom prst="rect">
                      <a:avLst/>
                    </a:prstGeom>
                  </pic:spPr>
                </pic:pic>
              </a:graphicData>
            </a:graphic>
          </wp:inline>
        </w:drawing>
      </w:r>
    </w:p>
    <w:p w:rsidR="00075B8E" w:rsidRPr="00075B8E" w:rsidRDefault="00075B8E" w:rsidP="00075B8E">
      <w:pPr>
        <w:widowControl w:val="0"/>
        <w:autoSpaceDE w:val="0"/>
        <w:autoSpaceDN w:val="0"/>
        <w:adjustRightInd w:val="0"/>
        <w:ind w:left="927"/>
        <w:rPr>
          <w:color w:val="000000" w:themeColor="text1"/>
          <w:lang w:val="en"/>
        </w:rPr>
      </w:pPr>
    </w:p>
    <w:p w:rsidR="00BC5C6D" w:rsidRPr="00BC5C6D" w:rsidRDefault="00BC5C6D" w:rsidP="002122E0">
      <w:pPr>
        <w:pStyle w:val="ListParagraph"/>
        <w:widowControl w:val="0"/>
        <w:autoSpaceDE w:val="0"/>
        <w:autoSpaceDN w:val="0"/>
        <w:adjustRightInd w:val="0"/>
        <w:ind w:left="1287"/>
        <w:rPr>
          <w:color w:val="000000" w:themeColor="text1"/>
          <w:lang w:val="en"/>
          <w:rPrChange w:id="749" w:author="Reedy Feggins (IBM)" w:date="2014-03-11T15:10:00Z">
            <w:rPr>
              <w:lang w:val="en"/>
            </w:rPr>
          </w:rPrChange>
        </w:rPr>
      </w:pPr>
    </w:p>
    <w:p w:rsidR="003B5E98" w:rsidRPr="00303638" w:rsidRDefault="003B5E98" w:rsidP="003B5E98">
      <w:pPr>
        <w:widowControl w:val="0"/>
        <w:autoSpaceDE w:val="0"/>
        <w:autoSpaceDN w:val="0"/>
        <w:adjustRightInd w:val="0"/>
        <w:rPr>
          <w:rFonts w:ascii="Calibri" w:hAnsi="Calibri" w:cs="Calibri"/>
          <w:color w:val="000000" w:themeColor="text1"/>
          <w:lang w:val="en"/>
          <w:rPrChange w:id="750" w:author="Reedy Feggins (IBM)" w:date="2014-03-11T15:10:00Z">
            <w:rPr>
              <w:rFonts w:ascii="Calibri" w:hAnsi="Calibri" w:cs="Calibri"/>
              <w:lang w:val="en"/>
            </w:rPr>
          </w:rPrChange>
        </w:rPr>
      </w:pPr>
    </w:p>
    <w:p w:rsidR="00661DFA" w:rsidRPr="00303638" w:rsidRDefault="001F20EC" w:rsidP="00661DFA">
      <w:pPr>
        <w:pStyle w:val="Heading2"/>
      </w:pPr>
      <w:bookmarkStart w:id="751" w:name="_Toc382315202"/>
      <w:r w:rsidRPr="00303638">
        <w:t>Post-</w:t>
      </w:r>
      <w:bookmarkEnd w:id="751"/>
      <w:r w:rsidR="005D71E1">
        <w:t>Setup verification</w:t>
      </w:r>
    </w:p>
    <w:p w:rsidR="001F20EC" w:rsidRPr="00303638" w:rsidRDefault="001F20EC" w:rsidP="00661DFA">
      <w:pPr>
        <w:rPr>
          <w:color w:val="000000" w:themeColor="text1"/>
          <w:rPrChange w:id="752" w:author="Reedy Feggins (IBM)" w:date="2014-03-11T15:10:00Z">
            <w:rPr/>
          </w:rPrChange>
        </w:rPr>
      </w:pPr>
      <w:r w:rsidRPr="00303638">
        <w:rPr>
          <w:color w:val="000000" w:themeColor="text1"/>
          <w:rPrChange w:id="753" w:author="Reedy Feggins (IBM)" w:date="2014-03-11T15:10:00Z">
            <w:rPr/>
          </w:rPrChange>
        </w:rPr>
        <w:t>Also t</w:t>
      </w:r>
      <w:r w:rsidR="00661DFA" w:rsidRPr="00303638">
        <w:rPr>
          <w:color w:val="000000" w:themeColor="text1"/>
          <w:rPrChange w:id="754" w:author="Reedy Feggins (IBM)" w:date="2014-03-11T15:10:00Z">
            <w:rPr/>
          </w:rPrChange>
        </w:rPr>
        <w:t xml:space="preserve">he </w:t>
      </w:r>
      <w:proofErr w:type="spellStart"/>
      <w:r w:rsidR="00661DFA" w:rsidRPr="00303638">
        <w:rPr>
          <w:color w:val="000000" w:themeColor="text1"/>
          <w:rPrChange w:id="755" w:author="Reedy Feggins (IBM)" w:date="2014-03-11T15:10:00Z">
            <w:rPr/>
          </w:rPrChange>
        </w:rPr>
        <w:t>uDeploy</w:t>
      </w:r>
      <w:proofErr w:type="spellEnd"/>
      <w:r w:rsidR="00661DFA" w:rsidRPr="00303638">
        <w:rPr>
          <w:color w:val="000000" w:themeColor="text1"/>
          <w:rPrChange w:id="756" w:author="Reedy Feggins (IBM)" w:date="2014-03-11T15:10:00Z">
            <w:rPr/>
          </w:rPrChange>
        </w:rPr>
        <w:t xml:space="preserve"> application keeps a log of its activities, including both successful operations and notes about any failures that may occur. </w:t>
      </w:r>
    </w:p>
    <w:p w:rsidR="00661DFA" w:rsidRPr="00303638" w:rsidRDefault="00661DFA" w:rsidP="00661DFA">
      <w:pPr>
        <w:rPr>
          <w:color w:val="000000" w:themeColor="text1"/>
          <w:rPrChange w:id="757" w:author="Reedy Feggins (IBM)" w:date="2014-03-11T15:10:00Z">
            <w:rPr/>
          </w:rPrChange>
        </w:rPr>
      </w:pPr>
      <w:r w:rsidRPr="00303638">
        <w:rPr>
          <w:color w:val="000000" w:themeColor="text1"/>
          <w:rPrChange w:id="758" w:author="Reedy Feggins (IBM)" w:date="2014-03-11T15:10:00Z">
            <w:rPr/>
          </w:rPrChange>
        </w:rPr>
        <w:t xml:space="preserve">The log files can be found, by default, in the following location </w:t>
      </w:r>
    </w:p>
    <w:p w:rsidR="00661DFA" w:rsidRPr="00303638" w:rsidRDefault="001F20EC" w:rsidP="00661DFA">
      <w:pPr>
        <w:rPr>
          <w:color w:val="000000" w:themeColor="text1"/>
          <w:rPrChange w:id="759" w:author="Reedy Feggins (IBM)" w:date="2014-03-11T15:10:00Z">
            <w:rPr/>
          </w:rPrChange>
        </w:rPr>
      </w:pPr>
      <w:proofErr w:type="spellStart"/>
      <w:r w:rsidRPr="00303638">
        <w:rPr>
          <w:color w:val="000000" w:themeColor="text1"/>
          <w:rPrChange w:id="760" w:author="Reedy Feggins (IBM)" w:date="2014-03-11T15:10:00Z">
            <w:rPr/>
          </w:rPrChange>
        </w:rPr>
        <w:t>uDeploy</w:t>
      </w:r>
      <w:proofErr w:type="spellEnd"/>
      <w:r w:rsidRPr="00303638">
        <w:rPr>
          <w:color w:val="000000" w:themeColor="text1"/>
          <w:rPrChange w:id="761" w:author="Reedy Feggins (IBM)" w:date="2014-03-11T15:10:00Z">
            <w:rPr/>
          </w:rPrChange>
        </w:rPr>
        <w:t xml:space="preserve"> configuration should be updated to </w:t>
      </w:r>
      <w:r w:rsidR="00661DFA" w:rsidRPr="00303638">
        <w:rPr>
          <w:color w:val="000000" w:themeColor="text1"/>
          <w:rPrChange w:id="762" w:author="Reedy Feggins (IBM)" w:date="2014-03-11T15:10:00Z">
            <w:rPr/>
          </w:rPrChange>
        </w:rPr>
        <w:t>automatically send out the deployment log file</w:t>
      </w:r>
      <w:r w:rsidRPr="00303638">
        <w:rPr>
          <w:color w:val="000000" w:themeColor="text1"/>
          <w:rPrChange w:id="763" w:author="Reedy Feggins (IBM)" w:date="2014-03-11T15:10:00Z">
            <w:rPr/>
          </w:rPrChange>
        </w:rPr>
        <w:t>s</w:t>
      </w:r>
      <w:r w:rsidR="00661DFA" w:rsidRPr="00303638">
        <w:rPr>
          <w:color w:val="000000" w:themeColor="text1"/>
          <w:rPrChange w:id="764" w:author="Reedy Feggins (IBM)" w:date="2014-03-11T15:10:00Z">
            <w:rPr/>
          </w:rPrChange>
        </w:rPr>
        <w:t xml:space="preserve"> by e-mail to a </w:t>
      </w:r>
      <w:r w:rsidRPr="00303638">
        <w:rPr>
          <w:color w:val="000000" w:themeColor="text1"/>
          <w:rPrChange w:id="765" w:author="Reedy Feggins (IBM)" w:date="2014-03-11T15:10:00Z">
            <w:rPr/>
          </w:rPrChange>
        </w:rPr>
        <w:t>pre-defined distribution list (support teams</w:t>
      </w:r>
      <w:r w:rsidR="00661DFA" w:rsidRPr="00303638">
        <w:rPr>
          <w:color w:val="000000" w:themeColor="text1"/>
          <w:rPrChange w:id="766" w:author="Reedy Feggins (IBM)" w:date="2014-03-11T15:10:00Z">
            <w:rPr/>
          </w:rPrChange>
        </w:rPr>
        <w:t xml:space="preserve">) </w:t>
      </w:r>
      <w:r w:rsidRPr="00303638">
        <w:rPr>
          <w:color w:val="000000" w:themeColor="text1"/>
          <w:rPrChange w:id="767" w:author="Reedy Feggins (IBM)" w:date="2014-03-11T15:10:00Z">
            <w:rPr/>
          </w:rPrChange>
        </w:rPr>
        <w:t xml:space="preserve">post-deployment (must be sent especially </w:t>
      </w:r>
      <w:r w:rsidR="00661DFA" w:rsidRPr="00303638">
        <w:rPr>
          <w:color w:val="000000" w:themeColor="text1"/>
          <w:rPrChange w:id="768" w:author="Reedy Feggins (IBM)" w:date="2014-03-11T15:10:00Z">
            <w:rPr/>
          </w:rPrChange>
        </w:rPr>
        <w:t xml:space="preserve">when an application deployment </w:t>
      </w:r>
      <w:r w:rsidRPr="00303638">
        <w:rPr>
          <w:color w:val="000000" w:themeColor="text1"/>
          <w:rPrChange w:id="769" w:author="Reedy Feggins (IBM)" w:date="2014-03-11T15:10:00Z">
            <w:rPr/>
          </w:rPrChange>
        </w:rPr>
        <w:t>has failed).</w:t>
      </w:r>
    </w:p>
    <w:p w:rsidR="00661DFA" w:rsidRPr="00303638" w:rsidDel="00303638" w:rsidRDefault="00661DFA" w:rsidP="00661DFA">
      <w:pPr>
        <w:rPr>
          <w:del w:id="770" w:author="Reedy Feggins (IBM)" w:date="2014-03-11T15:11:00Z"/>
          <w:color w:val="000000" w:themeColor="text1"/>
          <w:rPrChange w:id="771" w:author="Reedy Feggins (IBM)" w:date="2014-03-11T15:10:00Z">
            <w:rPr>
              <w:del w:id="772" w:author="Reedy Feggins (IBM)" w:date="2014-03-11T15:11:00Z"/>
            </w:rPr>
          </w:rPrChange>
        </w:rPr>
      </w:pPr>
    </w:p>
    <w:p w:rsidR="00661DFA" w:rsidRPr="00303638" w:rsidRDefault="00661DFA" w:rsidP="00661DFA">
      <w:pPr>
        <w:ind w:left="0"/>
        <w:rPr>
          <w:rFonts w:cs="Arial"/>
          <w:i/>
          <w:color w:val="000000" w:themeColor="text1"/>
          <w:u w:val="single"/>
          <w:lang w:val="en-US" w:eastAsia="en-GB"/>
          <w:rPrChange w:id="773" w:author="Reedy Feggins (IBM)" w:date="2014-03-11T15:10:00Z">
            <w:rPr>
              <w:rFonts w:cs="Arial"/>
              <w:i/>
              <w:color w:val="0000FF"/>
              <w:u w:val="single"/>
              <w:lang w:val="en-US" w:eastAsia="en-GB"/>
            </w:rPr>
          </w:rPrChange>
        </w:rPr>
      </w:pPr>
    </w:p>
    <w:p w:rsidR="00661DFA" w:rsidRPr="00303638" w:rsidRDefault="00661DFA" w:rsidP="00661DFA">
      <w:pPr>
        <w:pStyle w:val="Heading1"/>
        <w:rPr>
          <w:color w:val="000000" w:themeColor="text1"/>
          <w:rPrChange w:id="774" w:author="Reedy Feggins (IBM)" w:date="2014-03-11T15:10:00Z">
            <w:rPr/>
          </w:rPrChange>
        </w:rPr>
      </w:pPr>
      <w:bookmarkStart w:id="775" w:name="_Toc382315203"/>
      <w:r w:rsidRPr="00303638">
        <w:rPr>
          <w:color w:val="000000" w:themeColor="text1"/>
          <w:rPrChange w:id="776" w:author="Reedy Feggins (IBM)" w:date="2014-03-11T15:10:00Z">
            <w:rPr/>
          </w:rPrChange>
        </w:rPr>
        <w:t>Appendix</w:t>
      </w:r>
      <w:bookmarkEnd w:id="70"/>
      <w:bookmarkEnd w:id="71"/>
      <w:bookmarkEnd w:id="775"/>
    </w:p>
    <w:p w:rsidR="00661DFA" w:rsidRPr="00303638" w:rsidRDefault="00661DFA" w:rsidP="00661DFA">
      <w:pPr>
        <w:pStyle w:val="Heading2"/>
      </w:pPr>
      <w:bookmarkStart w:id="777" w:name="_Toc271014370"/>
      <w:bookmarkStart w:id="778" w:name="_Toc271015702"/>
      <w:bookmarkStart w:id="779" w:name="_Toc382315204"/>
      <w:r w:rsidRPr="00303638">
        <w:t>Document Location</w:t>
      </w:r>
      <w:bookmarkEnd w:id="777"/>
      <w:bookmarkEnd w:id="778"/>
      <w:bookmarkEnd w:id="779"/>
    </w:p>
    <w:p w:rsidR="00661DFA" w:rsidRPr="00303638" w:rsidRDefault="001F20EC" w:rsidP="00661DFA">
      <w:pPr>
        <w:rPr>
          <w:color w:val="000000" w:themeColor="text1"/>
          <w:rPrChange w:id="780" w:author="Reedy Feggins (IBM)" w:date="2014-03-11T15:10:00Z">
            <w:rPr/>
          </w:rPrChange>
        </w:rPr>
      </w:pPr>
      <w:r w:rsidRPr="00303638">
        <w:rPr>
          <w:color w:val="000000" w:themeColor="text1"/>
          <w:rPrChange w:id="781" w:author="Reedy Feggins (IBM)" w:date="2014-03-11T15:10:00Z">
            <w:rPr/>
          </w:rPrChange>
        </w:rPr>
        <w:t>Any reference</w:t>
      </w:r>
      <w:r w:rsidR="00661DFA" w:rsidRPr="00303638">
        <w:rPr>
          <w:color w:val="000000" w:themeColor="text1"/>
          <w:rPrChange w:id="782" w:author="Reedy Feggins (IBM)" w:date="2014-03-11T15:10:00Z">
            <w:rPr/>
          </w:rPrChange>
        </w:rPr>
        <w:t xml:space="preserve"> document(s) referred in this document can be accessed through the following link:</w:t>
      </w:r>
    </w:p>
    <w:p w:rsidR="00661DFA" w:rsidRPr="00303638" w:rsidRDefault="00661DFA" w:rsidP="00661DFA">
      <w:pPr>
        <w:rPr>
          <w:color w:val="000000" w:themeColor="text1"/>
          <w:rPrChange w:id="783" w:author="Reedy Feggins (IBM)" w:date="2014-03-11T15:10:00Z">
            <w:rPr/>
          </w:rPrChange>
        </w:rPr>
      </w:pPr>
    </w:p>
    <w:p w:rsidR="00661DFA" w:rsidRPr="00303638" w:rsidRDefault="00661DFA" w:rsidP="00661DFA">
      <w:pPr>
        <w:rPr>
          <w:color w:val="000000" w:themeColor="text1"/>
          <w:sz w:val="18"/>
          <w:szCs w:val="18"/>
          <w:rPrChange w:id="784" w:author="Reedy Feggins (IBM)" w:date="2014-03-11T15:10:00Z">
            <w:rPr>
              <w:sz w:val="18"/>
              <w:szCs w:val="18"/>
            </w:rPr>
          </w:rPrChange>
        </w:rPr>
      </w:pPr>
      <w:r w:rsidRPr="00303638">
        <w:rPr>
          <w:color w:val="000000" w:themeColor="text1"/>
          <w:sz w:val="18"/>
          <w:szCs w:val="18"/>
          <w:rPrChange w:id="785" w:author="Reedy Feggins (IBM)" w:date="2014-03-11T15:10:00Z">
            <w:rPr>
              <w:sz w:val="18"/>
              <w:szCs w:val="18"/>
            </w:rPr>
          </w:rPrChange>
        </w:rPr>
        <w:t>&lt;</w:t>
      </w:r>
      <w:r w:rsidR="001F20EC" w:rsidRPr="00303638">
        <w:rPr>
          <w:color w:val="000000" w:themeColor="text1"/>
          <w:sz w:val="18"/>
          <w:szCs w:val="18"/>
          <w:rPrChange w:id="786" w:author="Reedy Feggins (IBM)" w:date="2014-03-11T15:10:00Z">
            <w:rPr>
              <w:sz w:val="18"/>
              <w:szCs w:val="18"/>
            </w:rPr>
          </w:rPrChange>
        </w:rPr>
        <w:t xml:space="preserve">Any reference </w:t>
      </w:r>
      <w:proofErr w:type="spellStart"/>
      <w:r w:rsidR="001F20EC" w:rsidRPr="00303638">
        <w:rPr>
          <w:color w:val="000000" w:themeColor="text1"/>
          <w:sz w:val="18"/>
          <w:szCs w:val="18"/>
          <w:rPrChange w:id="787" w:author="Reedy Feggins (IBM)" w:date="2014-03-11T15:10:00Z">
            <w:rPr>
              <w:sz w:val="18"/>
              <w:szCs w:val="18"/>
            </w:rPr>
          </w:rPrChange>
        </w:rPr>
        <w:t>urls</w:t>
      </w:r>
      <w:proofErr w:type="spellEnd"/>
      <w:r w:rsidR="001F20EC" w:rsidRPr="00303638">
        <w:rPr>
          <w:color w:val="000000" w:themeColor="text1"/>
          <w:sz w:val="18"/>
          <w:szCs w:val="18"/>
          <w:rPrChange w:id="788" w:author="Reedy Feggins (IBM)" w:date="2014-03-11T15:10:00Z">
            <w:rPr>
              <w:sz w:val="18"/>
              <w:szCs w:val="18"/>
            </w:rPr>
          </w:rPrChange>
        </w:rPr>
        <w:t xml:space="preserve"> for documents </w:t>
      </w:r>
      <w:proofErr w:type="spellStart"/>
      <w:r w:rsidR="001F20EC" w:rsidRPr="00303638">
        <w:rPr>
          <w:color w:val="000000" w:themeColor="text1"/>
          <w:sz w:val="18"/>
          <w:szCs w:val="18"/>
          <w:rPrChange w:id="789" w:author="Reedy Feggins (IBM)" w:date="2014-03-11T15:10:00Z">
            <w:rPr>
              <w:sz w:val="18"/>
              <w:szCs w:val="18"/>
            </w:rPr>
          </w:rPrChange>
        </w:rPr>
        <w:t>etc</w:t>
      </w:r>
      <w:proofErr w:type="spellEnd"/>
      <w:r w:rsidR="001F20EC" w:rsidRPr="00303638">
        <w:rPr>
          <w:color w:val="000000" w:themeColor="text1"/>
          <w:sz w:val="18"/>
          <w:szCs w:val="18"/>
          <w:rPrChange w:id="790" w:author="Reedy Feggins (IBM)" w:date="2014-03-11T15:10:00Z">
            <w:rPr>
              <w:sz w:val="18"/>
              <w:szCs w:val="18"/>
            </w:rPr>
          </w:rPrChange>
        </w:rPr>
        <w:t xml:space="preserve"> can be referred</w:t>
      </w:r>
      <w:r w:rsidRPr="00303638">
        <w:rPr>
          <w:color w:val="000000" w:themeColor="text1"/>
          <w:sz w:val="18"/>
          <w:szCs w:val="18"/>
          <w:rPrChange w:id="791" w:author="Reedy Feggins (IBM)" w:date="2014-03-11T15:10:00Z">
            <w:rPr>
              <w:sz w:val="18"/>
              <w:szCs w:val="18"/>
            </w:rPr>
          </w:rPrChange>
        </w:rPr>
        <w:t xml:space="preserve"> here&gt;</w:t>
      </w:r>
    </w:p>
    <w:p w:rsidR="00661DFA" w:rsidRPr="00303638" w:rsidRDefault="00661DFA" w:rsidP="00661DFA">
      <w:pPr>
        <w:pStyle w:val="Heading2"/>
      </w:pPr>
      <w:bookmarkStart w:id="792" w:name="_Toc271014371"/>
      <w:bookmarkStart w:id="793" w:name="_Toc271015703"/>
      <w:bookmarkStart w:id="794" w:name="_Toc382315205"/>
      <w:r w:rsidRPr="00303638">
        <w:t>Glossary</w:t>
      </w:r>
      <w:bookmarkEnd w:id="792"/>
      <w:bookmarkEnd w:id="793"/>
      <w:bookmarkEnd w:id="794"/>
    </w:p>
    <w:p w:rsidR="00661DFA" w:rsidRPr="00303638" w:rsidRDefault="00661DFA" w:rsidP="00661DFA">
      <w:pPr>
        <w:rPr>
          <w:color w:val="000000" w:themeColor="text1"/>
          <w:rPrChange w:id="795" w:author="Reedy Feggins (IBM)" w:date="2014-03-11T15:10:00Z">
            <w:rPr/>
          </w:rPrChange>
        </w:rPr>
      </w:pPr>
      <w:r w:rsidRPr="00303638">
        <w:rPr>
          <w:color w:val="000000" w:themeColor="text1"/>
          <w:rPrChange w:id="796" w:author="Reedy Feggins (IBM)" w:date="2014-03-11T15:10:00Z">
            <w:rPr/>
          </w:rPrChange>
        </w:rPr>
        <w:t>A Glossary of Release and Deployment Management terms and acronyms can be accessed through the following link:</w:t>
      </w:r>
    </w:p>
    <w:p w:rsidR="00661DFA" w:rsidRPr="00303638" w:rsidRDefault="00661DFA" w:rsidP="00661DFA">
      <w:pPr>
        <w:suppressAutoHyphens w:val="0"/>
        <w:spacing w:before="0" w:after="0" w:line="190" w:lineRule="atLeast"/>
        <w:ind w:left="0"/>
        <w:jc w:val="left"/>
        <w:rPr>
          <w:rFonts w:cs="Arial"/>
          <w:color w:val="000000" w:themeColor="text1"/>
          <w:sz w:val="16"/>
          <w:szCs w:val="16"/>
          <w:lang w:val="en-US"/>
          <w:rPrChange w:id="797" w:author="Reedy Feggins (IBM)" w:date="2014-03-11T15:10:00Z">
            <w:rPr>
              <w:rFonts w:cs="Arial"/>
              <w:color w:val="666666"/>
              <w:sz w:val="16"/>
              <w:szCs w:val="16"/>
              <w:lang w:val="en-US"/>
            </w:rPr>
          </w:rPrChange>
        </w:rPr>
      </w:pPr>
      <w:r w:rsidRPr="00303638">
        <w:rPr>
          <w:rFonts w:cs="Arial"/>
          <w:color w:val="000000" w:themeColor="text1"/>
          <w:sz w:val="16"/>
          <w:szCs w:val="16"/>
          <w:lang w:val="en-US"/>
          <w:rPrChange w:id="798" w:author="Reedy Feggins (IBM)" w:date="2014-03-11T15:10:00Z">
            <w:rPr>
              <w:rFonts w:cs="Arial"/>
              <w:color w:val="666666"/>
              <w:sz w:val="16"/>
              <w:szCs w:val="16"/>
              <w:lang w:val="en-US"/>
            </w:rPr>
          </w:rPrChange>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6804"/>
      </w:tblGrid>
      <w:tr w:rsidR="007903E6" w:rsidRPr="00303638" w:rsidTr="002D4EA1">
        <w:trPr>
          <w:trHeight w:val="267"/>
        </w:trPr>
        <w:tc>
          <w:tcPr>
            <w:tcW w:w="3119" w:type="dxa"/>
            <w:shd w:val="clear" w:color="auto" w:fill="00529B"/>
            <w:vAlign w:val="center"/>
          </w:tcPr>
          <w:p w:rsidR="00661DFA" w:rsidRPr="00303638" w:rsidRDefault="00661DFA" w:rsidP="002D4EA1">
            <w:pPr>
              <w:pStyle w:val="TableText"/>
              <w:jc w:val="center"/>
              <w:rPr>
                <w:b/>
                <w:color w:val="000000" w:themeColor="text1"/>
                <w:rPrChange w:id="799" w:author="Reedy Feggins (IBM)" w:date="2014-03-11T15:10:00Z">
                  <w:rPr>
                    <w:b/>
                    <w:color w:val="FFFFFF" w:themeColor="background1"/>
                  </w:rPr>
                </w:rPrChange>
              </w:rPr>
            </w:pPr>
            <w:bookmarkStart w:id="800" w:name="_Toc273978712"/>
            <w:bookmarkStart w:id="801" w:name="_Toc273978719"/>
            <w:bookmarkStart w:id="802" w:name="_Toc317847344"/>
            <w:bookmarkEnd w:id="800"/>
            <w:bookmarkEnd w:id="801"/>
            <w:r w:rsidRPr="00303638">
              <w:rPr>
                <w:b/>
                <w:color w:val="000000" w:themeColor="text1"/>
                <w:rPrChange w:id="803" w:author="Reedy Feggins (IBM)" w:date="2014-03-11T15:10:00Z">
                  <w:rPr>
                    <w:b/>
                    <w:color w:val="FFFFFF" w:themeColor="background1"/>
                  </w:rPr>
                </w:rPrChange>
              </w:rPr>
              <w:t>Acronym / Term</w:t>
            </w:r>
          </w:p>
        </w:tc>
        <w:tc>
          <w:tcPr>
            <w:tcW w:w="6804" w:type="dxa"/>
            <w:shd w:val="clear" w:color="auto" w:fill="00529B"/>
            <w:vAlign w:val="center"/>
          </w:tcPr>
          <w:p w:rsidR="00661DFA" w:rsidRPr="00303638" w:rsidRDefault="00661DFA" w:rsidP="002D4EA1">
            <w:pPr>
              <w:pStyle w:val="TableText"/>
              <w:jc w:val="center"/>
              <w:rPr>
                <w:b/>
                <w:color w:val="000000" w:themeColor="text1"/>
                <w:rPrChange w:id="804" w:author="Reedy Feggins (IBM)" w:date="2014-03-11T15:10:00Z">
                  <w:rPr>
                    <w:b/>
                    <w:color w:val="FFFFFF" w:themeColor="background1"/>
                  </w:rPr>
                </w:rPrChange>
              </w:rPr>
            </w:pPr>
            <w:r w:rsidRPr="00303638">
              <w:rPr>
                <w:b/>
                <w:color w:val="000000" w:themeColor="text1"/>
                <w:rPrChange w:id="805" w:author="Reedy Feggins (IBM)" w:date="2014-03-11T15:10:00Z">
                  <w:rPr>
                    <w:b/>
                    <w:color w:val="FFFFFF" w:themeColor="background1"/>
                  </w:rPr>
                </w:rPrChange>
              </w:rPr>
              <w:t>Meaning / Description</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06" w:author="Reedy Feggins (IBM)" w:date="2014-03-11T15:10:00Z">
                  <w:rPr>
                    <w:sz w:val="18"/>
                    <w:szCs w:val="18"/>
                  </w:rPr>
                </w:rPrChange>
              </w:rPr>
            </w:pPr>
            <w:r w:rsidRPr="00303638">
              <w:rPr>
                <w:color w:val="000000" w:themeColor="text1"/>
                <w:sz w:val="18"/>
                <w:szCs w:val="18"/>
                <w:rPrChange w:id="807" w:author="Reedy Feggins (IBM)" w:date="2014-03-11T15:10:00Z">
                  <w:rPr>
                    <w:sz w:val="18"/>
                    <w:szCs w:val="18"/>
                  </w:rPr>
                </w:rPrChange>
              </w:rPr>
              <w:t>DB</w:t>
            </w:r>
          </w:p>
        </w:tc>
        <w:tc>
          <w:tcPr>
            <w:tcW w:w="6804" w:type="dxa"/>
            <w:vAlign w:val="center"/>
          </w:tcPr>
          <w:p w:rsidR="00661DFA" w:rsidRPr="00303638" w:rsidRDefault="00661DFA" w:rsidP="002D4EA1">
            <w:pPr>
              <w:pStyle w:val="TableText"/>
              <w:rPr>
                <w:color w:val="000000" w:themeColor="text1"/>
                <w:sz w:val="18"/>
                <w:szCs w:val="18"/>
                <w:rPrChange w:id="808" w:author="Reedy Feggins (IBM)" w:date="2014-03-11T15:10:00Z">
                  <w:rPr>
                    <w:sz w:val="18"/>
                    <w:szCs w:val="18"/>
                  </w:rPr>
                </w:rPrChange>
              </w:rPr>
            </w:pPr>
            <w:r w:rsidRPr="00303638">
              <w:rPr>
                <w:color w:val="000000" w:themeColor="text1"/>
                <w:sz w:val="18"/>
                <w:szCs w:val="18"/>
                <w:rPrChange w:id="809" w:author="Reedy Feggins (IBM)" w:date="2014-03-11T15:10:00Z">
                  <w:rPr>
                    <w:sz w:val="18"/>
                    <w:szCs w:val="18"/>
                  </w:rPr>
                </w:rPrChange>
              </w:rPr>
              <w:t>Deutsche Bank</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10" w:author="Reedy Feggins (IBM)" w:date="2014-03-11T15:10:00Z">
                  <w:rPr>
                    <w:sz w:val="18"/>
                    <w:szCs w:val="18"/>
                  </w:rPr>
                </w:rPrChange>
              </w:rPr>
            </w:pPr>
            <w:r w:rsidRPr="00303638">
              <w:rPr>
                <w:color w:val="000000" w:themeColor="text1"/>
                <w:sz w:val="18"/>
                <w:szCs w:val="18"/>
                <w:rPrChange w:id="811" w:author="Reedy Feggins (IBM)" w:date="2014-03-11T15:10:00Z">
                  <w:rPr>
                    <w:sz w:val="18"/>
                    <w:szCs w:val="18"/>
                  </w:rPr>
                </w:rPrChange>
              </w:rPr>
              <w:t>DBA</w:t>
            </w:r>
          </w:p>
        </w:tc>
        <w:tc>
          <w:tcPr>
            <w:tcW w:w="6804" w:type="dxa"/>
            <w:vAlign w:val="center"/>
          </w:tcPr>
          <w:p w:rsidR="00661DFA" w:rsidRPr="00303638" w:rsidRDefault="00661DFA" w:rsidP="002D4EA1">
            <w:pPr>
              <w:pStyle w:val="TableText"/>
              <w:rPr>
                <w:color w:val="000000" w:themeColor="text1"/>
                <w:sz w:val="18"/>
                <w:szCs w:val="18"/>
                <w:rPrChange w:id="812" w:author="Reedy Feggins (IBM)" w:date="2014-03-11T15:10:00Z">
                  <w:rPr>
                    <w:sz w:val="18"/>
                    <w:szCs w:val="18"/>
                  </w:rPr>
                </w:rPrChange>
              </w:rPr>
            </w:pPr>
            <w:r w:rsidRPr="00303638">
              <w:rPr>
                <w:color w:val="000000" w:themeColor="text1"/>
                <w:sz w:val="18"/>
                <w:szCs w:val="18"/>
                <w:rPrChange w:id="813" w:author="Reedy Feggins (IBM)" w:date="2014-03-11T15:10:00Z">
                  <w:rPr>
                    <w:sz w:val="18"/>
                    <w:szCs w:val="18"/>
                  </w:rPr>
                </w:rPrChange>
              </w:rPr>
              <w:t>Database Administrator</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14" w:author="Reedy Feggins (IBM)" w:date="2014-03-11T15:10:00Z">
                  <w:rPr>
                    <w:sz w:val="18"/>
                    <w:szCs w:val="18"/>
                  </w:rPr>
                </w:rPrChange>
              </w:rPr>
            </w:pPr>
            <w:r w:rsidRPr="00303638">
              <w:rPr>
                <w:color w:val="000000" w:themeColor="text1"/>
                <w:sz w:val="18"/>
                <w:szCs w:val="18"/>
                <w:rPrChange w:id="815" w:author="Reedy Feggins (IBM)" w:date="2014-03-11T15:10:00Z">
                  <w:rPr>
                    <w:sz w:val="18"/>
                    <w:szCs w:val="18"/>
                  </w:rPr>
                </w:rPrChange>
              </w:rPr>
              <w:t>GT</w:t>
            </w:r>
          </w:p>
        </w:tc>
        <w:tc>
          <w:tcPr>
            <w:tcW w:w="6804" w:type="dxa"/>
            <w:vAlign w:val="center"/>
          </w:tcPr>
          <w:p w:rsidR="00661DFA" w:rsidRPr="00303638" w:rsidRDefault="00661DFA" w:rsidP="002D4EA1">
            <w:pPr>
              <w:pStyle w:val="TableText"/>
              <w:rPr>
                <w:color w:val="000000" w:themeColor="text1"/>
                <w:sz w:val="18"/>
                <w:szCs w:val="18"/>
                <w:rPrChange w:id="816" w:author="Reedy Feggins (IBM)" w:date="2014-03-11T15:10:00Z">
                  <w:rPr>
                    <w:sz w:val="18"/>
                    <w:szCs w:val="18"/>
                  </w:rPr>
                </w:rPrChange>
              </w:rPr>
            </w:pPr>
            <w:r w:rsidRPr="00303638">
              <w:rPr>
                <w:color w:val="000000" w:themeColor="text1"/>
                <w:sz w:val="18"/>
                <w:szCs w:val="18"/>
                <w:rPrChange w:id="817" w:author="Reedy Feggins (IBM)" w:date="2014-03-11T15:10:00Z">
                  <w:rPr>
                    <w:sz w:val="18"/>
                    <w:szCs w:val="18"/>
                  </w:rPr>
                </w:rPrChange>
              </w:rPr>
              <w:t>Global Technology</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18" w:author="Reedy Feggins (IBM)" w:date="2014-03-11T15:10:00Z">
                  <w:rPr>
                    <w:sz w:val="18"/>
                    <w:szCs w:val="18"/>
                  </w:rPr>
                </w:rPrChange>
              </w:rPr>
            </w:pPr>
            <w:r w:rsidRPr="00303638">
              <w:rPr>
                <w:color w:val="000000" w:themeColor="text1"/>
                <w:sz w:val="18"/>
                <w:szCs w:val="18"/>
                <w:rPrChange w:id="819" w:author="Reedy Feggins (IBM)" w:date="2014-03-11T15:10:00Z">
                  <w:rPr>
                    <w:sz w:val="18"/>
                    <w:szCs w:val="18"/>
                  </w:rPr>
                </w:rPrChange>
              </w:rPr>
              <w:lastRenderedPageBreak/>
              <w:t>PM</w:t>
            </w:r>
          </w:p>
        </w:tc>
        <w:tc>
          <w:tcPr>
            <w:tcW w:w="6804" w:type="dxa"/>
            <w:vAlign w:val="center"/>
          </w:tcPr>
          <w:p w:rsidR="00661DFA" w:rsidRPr="00303638" w:rsidRDefault="00661DFA" w:rsidP="002D4EA1">
            <w:pPr>
              <w:pStyle w:val="TableText"/>
              <w:rPr>
                <w:color w:val="000000" w:themeColor="text1"/>
                <w:sz w:val="18"/>
                <w:szCs w:val="18"/>
                <w:rPrChange w:id="820" w:author="Reedy Feggins (IBM)" w:date="2014-03-11T15:10:00Z">
                  <w:rPr>
                    <w:sz w:val="18"/>
                    <w:szCs w:val="18"/>
                  </w:rPr>
                </w:rPrChange>
              </w:rPr>
            </w:pPr>
            <w:r w:rsidRPr="00303638">
              <w:rPr>
                <w:color w:val="000000" w:themeColor="text1"/>
                <w:sz w:val="18"/>
                <w:szCs w:val="18"/>
                <w:rPrChange w:id="821" w:author="Reedy Feggins (IBM)" w:date="2014-03-11T15:10:00Z">
                  <w:rPr>
                    <w:sz w:val="18"/>
                    <w:szCs w:val="18"/>
                  </w:rPr>
                </w:rPrChange>
              </w:rPr>
              <w:t>Project Manager</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22" w:author="Reedy Feggins (IBM)" w:date="2014-03-11T15:10:00Z">
                  <w:rPr>
                    <w:sz w:val="18"/>
                    <w:szCs w:val="18"/>
                  </w:rPr>
                </w:rPrChange>
              </w:rPr>
            </w:pPr>
            <w:r w:rsidRPr="00303638">
              <w:rPr>
                <w:color w:val="000000" w:themeColor="text1"/>
                <w:sz w:val="18"/>
                <w:szCs w:val="18"/>
                <w:rPrChange w:id="823" w:author="Reedy Feggins (IBM)" w:date="2014-03-11T15:10:00Z">
                  <w:rPr>
                    <w:sz w:val="18"/>
                    <w:szCs w:val="18"/>
                  </w:rPr>
                </w:rPrChange>
              </w:rPr>
              <w:t>SCM</w:t>
            </w:r>
          </w:p>
        </w:tc>
        <w:tc>
          <w:tcPr>
            <w:tcW w:w="6804" w:type="dxa"/>
            <w:vAlign w:val="center"/>
          </w:tcPr>
          <w:p w:rsidR="00661DFA" w:rsidRPr="00303638" w:rsidRDefault="00661DFA" w:rsidP="002D4EA1">
            <w:pPr>
              <w:pStyle w:val="TableText"/>
              <w:rPr>
                <w:color w:val="000000" w:themeColor="text1"/>
                <w:sz w:val="18"/>
                <w:szCs w:val="18"/>
                <w:rPrChange w:id="824" w:author="Reedy Feggins (IBM)" w:date="2014-03-11T15:10:00Z">
                  <w:rPr>
                    <w:sz w:val="18"/>
                    <w:szCs w:val="18"/>
                  </w:rPr>
                </w:rPrChange>
              </w:rPr>
            </w:pPr>
            <w:r w:rsidRPr="00303638">
              <w:rPr>
                <w:color w:val="000000" w:themeColor="text1"/>
                <w:sz w:val="18"/>
                <w:szCs w:val="18"/>
                <w:rPrChange w:id="825" w:author="Reedy Feggins (IBM)" w:date="2014-03-11T15:10:00Z">
                  <w:rPr>
                    <w:sz w:val="18"/>
                    <w:szCs w:val="18"/>
                  </w:rPr>
                </w:rPrChange>
              </w:rPr>
              <w:t xml:space="preserve">Software Configuration Management </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26" w:author="Reedy Feggins (IBM)" w:date="2014-03-11T15:10:00Z">
                  <w:rPr>
                    <w:sz w:val="18"/>
                    <w:szCs w:val="18"/>
                  </w:rPr>
                </w:rPrChange>
              </w:rPr>
            </w:pPr>
            <w:r w:rsidRPr="00303638">
              <w:rPr>
                <w:color w:val="000000" w:themeColor="text1"/>
                <w:sz w:val="18"/>
                <w:szCs w:val="18"/>
                <w:rPrChange w:id="827" w:author="Reedy Feggins (IBM)" w:date="2014-03-11T15:10:00Z">
                  <w:rPr>
                    <w:sz w:val="18"/>
                    <w:szCs w:val="18"/>
                  </w:rPr>
                </w:rPrChange>
              </w:rPr>
              <w:t>OS</w:t>
            </w:r>
          </w:p>
        </w:tc>
        <w:tc>
          <w:tcPr>
            <w:tcW w:w="6804" w:type="dxa"/>
            <w:vAlign w:val="center"/>
          </w:tcPr>
          <w:p w:rsidR="00661DFA" w:rsidRPr="00303638" w:rsidRDefault="00661DFA" w:rsidP="002D4EA1">
            <w:pPr>
              <w:pStyle w:val="TableText"/>
              <w:rPr>
                <w:color w:val="000000" w:themeColor="text1"/>
                <w:sz w:val="18"/>
                <w:szCs w:val="18"/>
                <w:rPrChange w:id="828" w:author="Reedy Feggins (IBM)" w:date="2014-03-11T15:10:00Z">
                  <w:rPr>
                    <w:sz w:val="18"/>
                    <w:szCs w:val="18"/>
                  </w:rPr>
                </w:rPrChange>
              </w:rPr>
            </w:pPr>
            <w:r w:rsidRPr="00303638">
              <w:rPr>
                <w:color w:val="000000" w:themeColor="text1"/>
                <w:sz w:val="18"/>
                <w:szCs w:val="18"/>
                <w:rPrChange w:id="829" w:author="Reedy Feggins (IBM)" w:date="2014-03-11T15:10:00Z">
                  <w:rPr>
                    <w:sz w:val="18"/>
                    <w:szCs w:val="18"/>
                  </w:rPr>
                </w:rPrChange>
              </w:rPr>
              <w:t>Operating System</w:t>
            </w:r>
          </w:p>
        </w:tc>
      </w:tr>
      <w:tr w:rsidR="007903E6" w:rsidRPr="00303638" w:rsidTr="002D4EA1">
        <w:trPr>
          <w:trHeight w:val="429"/>
        </w:trPr>
        <w:tc>
          <w:tcPr>
            <w:tcW w:w="3119" w:type="dxa"/>
            <w:vAlign w:val="center"/>
          </w:tcPr>
          <w:p w:rsidR="00661DFA" w:rsidRPr="00303638" w:rsidRDefault="00661DFA" w:rsidP="002D4EA1">
            <w:pPr>
              <w:pStyle w:val="TableText"/>
              <w:jc w:val="center"/>
              <w:rPr>
                <w:color w:val="000000" w:themeColor="text1"/>
                <w:sz w:val="18"/>
                <w:szCs w:val="18"/>
                <w:rPrChange w:id="830" w:author="Reedy Feggins (IBM)" w:date="2014-03-11T15:10:00Z">
                  <w:rPr>
                    <w:sz w:val="18"/>
                    <w:szCs w:val="18"/>
                  </w:rPr>
                </w:rPrChange>
              </w:rPr>
            </w:pPr>
            <w:r w:rsidRPr="00303638">
              <w:rPr>
                <w:color w:val="000000" w:themeColor="text1"/>
                <w:sz w:val="18"/>
                <w:szCs w:val="18"/>
                <w:rPrChange w:id="831" w:author="Reedy Feggins (IBM)" w:date="2014-03-11T15:10:00Z">
                  <w:rPr>
                    <w:sz w:val="18"/>
                    <w:szCs w:val="18"/>
                  </w:rPr>
                </w:rPrChange>
              </w:rPr>
              <w:t>TOM</w:t>
            </w:r>
          </w:p>
        </w:tc>
        <w:tc>
          <w:tcPr>
            <w:tcW w:w="6804" w:type="dxa"/>
            <w:vAlign w:val="center"/>
          </w:tcPr>
          <w:p w:rsidR="00661DFA" w:rsidRPr="00303638" w:rsidRDefault="00661DFA" w:rsidP="002D4EA1">
            <w:pPr>
              <w:pStyle w:val="TableText"/>
              <w:rPr>
                <w:color w:val="000000" w:themeColor="text1"/>
                <w:sz w:val="18"/>
                <w:szCs w:val="18"/>
                <w:rPrChange w:id="832" w:author="Reedy Feggins (IBM)" w:date="2014-03-11T15:10:00Z">
                  <w:rPr>
                    <w:sz w:val="18"/>
                    <w:szCs w:val="18"/>
                  </w:rPr>
                </w:rPrChange>
              </w:rPr>
            </w:pPr>
            <w:r w:rsidRPr="00303638">
              <w:rPr>
                <w:color w:val="000000" w:themeColor="text1"/>
                <w:sz w:val="18"/>
                <w:szCs w:val="18"/>
                <w:rPrChange w:id="833" w:author="Reedy Feggins (IBM)" w:date="2014-03-11T15:10:00Z">
                  <w:rPr>
                    <w:sz w:val="18"/>
                    <w:szCs w:val="18"/>
                  </w:rPr>
                </w:rPrChange>
              </w:rPr>
              <w:t>Target operating model</w:t>
            </w:r>
          </w:p>
        </w:tc>
      </w:tr>
    </w:tbl>
    <w:p w:rsidR="00661DFA" w:rsidRPr="00303638" w:rsidRDefault="00661DFA" w:rsidP="00661DFA">
      <w:pPr>
        <w:pStyle w:val="Heading2"/>
        <w:numPr>
          <w:ilvl w:val="0"/>
          <w:numId w:val="0"/>
        </w:numPr>
        <w:suppressAutoHyphens w:val="0"/>
        <w:spacing w:after="60"/>
      </w:pPr>
    </w:p>
    <w:p w:rsidR="00661DFA" w:rsidRPr="00303638" w:rsidRDefault="00661DFA" w:rsidP="00661DFA">
      <w:pPr>
        <w:pStyle w:val="Heading2"/>
        <w:tabs>
          <w:tab w:val="left" w:pos="357"/>
        </w:tabs>
        <w:suppressAutoHyphens w:val="0"/>
        <w:spacing w:after="60"/>
        <w:ind w:left="0" w:firstLine="0"/>
      </w:pPr>
      <w:bookmarkStart w:id="834" w:name="_Toc382315206"/>
      <w:r w:rsidRPr="00303638">
        <w:t>Reference Documents</w:t>
      </w:r>
      <w:bookmarkEnd w:id="802"/>
      <w:bookmarkEnd w:id="834"/>
    </w:p>
    <w:p w:rsidR="00661DFA" w:rsidRPr="00303638" w:rsidRDefault="00661DFA" w:rsidP="00661DFA">
      <w:pPr>
        <w:rPr>
          <w:color w:val="000000" w:themeColor="text1"/>
          <w:rPrChange w:id="835" w:author="Reedy Feggins (IBM)" w:date="2014-03-11T15:10:00Z">
            <w:rPr/>
          </w:rPrChang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946"/>
      </w:tblGrid>
      <w:tr w:rsidR="007903E6" w:rsidRPr="00303638" w:rsidTr="002D4EA1">
        <w:trPr>
          <w:trHeight w:val="267"/>
        </w:trPr>
        <w:tc>
          <w:tcPr>
            <w:tcW w:w="2977" w:type="dxa"/>
            <w:shd w:val="clear" w:color="auto" w:fill="00529B"/>
            <w:vAlign w:val="center"/>
          </w:tcPr>
          <w:p w:rsidR="00661DFA" w:rsidRPr="00303638" w:rsidRDefault="00661DFA" w:rsidP="002D4EA1">
            <w:pPr>
              <w:pStyle w:val="TableText"/>
              <w:jc w:val="center"/>
              <w:rPr>
                <w:b/>
                <w:color w:val="000000" w:themeColor="text1"/>
                <w:rPrChange w:id="836" w:author="Reedy Feggins (IBM)" w:date="2014-03-11T15:10:00Z">
                  <w:rPr>
                    <w:b/>
                    <w:color w:val="FFFFFF" w:themeColor="background1"/>
                  </w:rPr>
                </w:rPrChange>
              </w:rPr>
            </w:pPr>
            <w:r w:rsidRPr="00303638">
              <w:rPr>
                <w:b/>
                <w:color w:val="000000" w:themeColor="text1"/>
                <w:rPrChange w:id="837" w:author="Reedy Feggins (IBM)" w:date="2014-03-11T15:10:00Z">
                  <w:rPr>
                    <w:b/>
                    <w:color w:val="FFFFFF" w:themeColor="background1"/>
                  </w:rPr>
                </w:rPrChange>
              </w:rPr>
              <w:t>Name of Document</w:t>
            </w:r>
          </w:p>
        </w:tc>
        <w:tc>
          <w:tcPr>
            <w:tcW w:w="6946" w:type="dxa"/>
            <w:shd w:val="clear" w:color="auto" w:fill="00529B"/>
            <w:vAlign w:val="center"/>
          </w:tcPr>
          <w:p w:rsidR="00661DFA" w:rsidRPr="00303638" w:rsidRDefault="00661DFA" w:rsidP="002D4EA1">
            <w:pPr>
              <w:pStyle w:val="TableText"/>
              <w:jc w:val="center"/>
              <w:rPr>
                <w:b/>
                <w:color w:val="000000" w:themeColor="text1"/>
                <w:rPrChange w:id="838" w:author="Reedy Feggins (IBM)" w:date="2014-03-11T15:10:00Z">
                  <w:rPr>
                    <w:b/>
                    <w:color w:val="FFFFFF" w:themeColor="background1"/>
                  </w:rPr>
                </w:rPrChange>
              </w:rPr>
            </w:pPr>
            <w:r w:rsidRPr="00303638">
              <w:rPr>
                <w:b/>
                <w:color w:val="000000" w:themeColor="text1"/>
                <w:rPrChange w:id="839" w:author="Reedy Feggins (IBM)" w:date="2014-03-11T15:10:00Z">
                  <w:rPr>
                    <w:b/>
                    <w:color w:val="FFFFFF" w:themeColor="background1"/>
                  </w:rPr>
                </w:rPrChange>
              </w:rPr>
              <w:t>Description</w:t>
            </w:r>
          </w:p>
        </w:tc>
      </w:tr>
      <w:tr w:rsidR="007903E6" w:rsidRPr="00303638" w:rsidTr="002D4EA1">
        <w:trPr>
          <w:trHeight w:val="429"/>
        </w:trPr>
        <w:tc>
          <w:tcPr>
            <w:tcW w:w="2977" w:type="dxa"/>
            <w:vAlign w:val="center"/>
          </w:tcPr>
          <w:p w:rsidR="00661DFA" w:rsidRPr="00303638" w:rsidRDefault="00661DFA" w:rsidP="002D4EA1">
            <w:pPr>
              <w:pStyle w:val="TableText"/>
              <w:jc w:val="center"/>
              <w:rPr>
                <w:color w:val="000000" w:themeColor="text1"/>
                <w:sz w:val="18"/>
                <w:szCs w:val="18"/>
                <w:rPrChange w:id="840" w:author="Reedy Feggins (IBM)" w:date="2014-03-11T15:10:00Z">
                  <w:rPr>
                    <w:sz w:val="18"/>
                    <w:szCs w:val="18"/>
                  </w:rPr>
                </w:rPrChange>
              </w:rPr>
            </w:pPr>
            <w:r w:rsidRPr="00303638">
              <w:rPr>
                <w:color w:val="000000" w:themeColor="text1"/>
                <w:sz w:val="18"/>
                <w:szCs w:val="18"/>
                <w:rPrChange w:id="841" w:author="Reedy Feggins (IBM)" w:date="2014-03-11T15:10:00Z">
                  <w:rPr>
                    <w:sz w:val="18"/>
                    <w:szCs w:val="18"/>
                  </w:rPr>
                </w:rPrChange>
              </w:rPr>
              <w:t xml:space="preserve">Deployment Operation prepared   </w:t>
            </w:r>
          </w:p>
        </w:tc>
        <w:tc>
          <w:tcPr>
            <w:tcW w:w="6946" w:type="dxa"/>
            <w:vAlign w:val="center"/>
          </w:tcPr>
          <w:p w:rsidR="00661DFA" w:rsidRPr="00303638" w:rsidRDefault="00661DFA" w:rsidP="001F20EC">
            <w:pPr>
              <w:pStyle w:val="TableText"/>
              <w:rPr>
                <w:color w:val="000000" w:themeColor="text1"/>
                <w:sz w:val="18"/>
                <w:szCs w:val="18"/>
                <w:rPrChange w:id="842" w:author="Reedy Feggins (IBM)" w:date="2014-03-11T15:10:00Z">
                  <w:rPr>
                    <w:sz w:val="18"/>
                    <w:szCs w:val="18"/>
                  </w:rPr>
                </w:rPrChange>
              </w:rPr>
            </w:pPr>
            <w:r w:rsidRPr="00303638">
              <w:rPr>
                <w:color w:val="000000" w:themeColor="text1"/>
                <w:sz w:val="18"/>
                <w:szCs w:val="18"/>
                <w:rPrChange w:id="843" w:author="Reedy Feggins (IBM)" w:date="2014-03-11T15:10:00Z">
                  <w:rPr>
                    <w:sz w:val="18"/>
                    <w:szCs w:val="18"/>
                  </w:rPr>
                </w:rPrChange>
              </w:rPr>
              <w:t>This is a generic GT - Deployment Operation</w:t>
            </w:r>
            <w:r w:rsidR="001F20EC" w:rsidRPr="00303638">
              <w:rPr>
                <w:color w:val="000000" w:themeColor="text1"/>
                <w:sz w:val="18"/>
                <w:szCs w:val="18"/>
                <w:rPrChange w:id="844" w:author="Reedy Feggins (IBM)" w:date="2014-03-11T15:10:00Z">
                  <w:rPr>
                    <w:sz w:val="18"/>
                    <w:szCs w:val="18"/>
                  </w:rPr>
                </w:rPrChange>
              </w:rPr>
              <w:t>s</w:t>
            </w:r>
            <w:r w:rsidRPr="00303638">
              <w:rPr>
                <w:color w:val="000000" w:themeColor="text1"/>
                <w:sz w:val="18"/>
                <w:szCs w:val="18"/>
                <w:rPrChange w:id="845" w:author="Reedy Feggins (IBM)" w:date="2014-03-11T15:10:00Z">
                  <w:rPr>
                    <w:sz w:val="18"/>
                    <w:szCs w:val="18"/>
                  </w:rPr>
                </w:rPrChange>
              </w:rPr>
              <w:t xml:space="preserve"> run book for production environment </w:t>
            </w:r>
          </w:p>
        </w:tc>
      </w:tr>
      <w:tr w:rsidR="007903E6" w:rsidRPr="00303638" w:rsidTr="002D4EA1">
        <w:trPr>
          <w:trHeight w:val="429"/>
        </w:trPr>
        <w:tc>
          <w:tcPr>
            <w:tcW w:w="2977" w:type="dxa"/>
            <w:vAlign w:val="center"/>
          </w:tcPr>
          <w:p w:rsidR="00661DFA" w:rsidRPr="00303638" w:rsidRDefault="00661DFA" w:rsidP="002D4EA1">
            <w:pPr>
              <w:pStyle w:val="TableText"/>
              <w:jc w:val="center"/>
              <w:rPr>
                <w:color w:val="000000" w:themeColor="text1"/>
                <w:sz w:val="18"/>
                <w:szCs w:val="18"/>
                <w:rPrChange w:id="846" w:author="Reedy Feggins (IBM)" w:date="2014-03-11T15:10:00Z">
                  <w:rPr>
                    <w:sz w:val="18"/>
                    <w:szCs w:val="18"/>
                  </w:rPr>
                </w:rPrChange>
              </w:rPr>
            </w:pPr>
            <w:proofErr w:type="spellStart"/>
            <w:r w:rsidRPr="00303638">
              <w:rPr>
                <w:color w:val="000000" w:themeColor="text1"/>
                <w:sz w:val="18"/>
                <w:szCs w:val="18"/>
                <w:rPrChange w:id="847" w:author="Reedy Feggins (IBM)" w:date="2014-03-11T15:10:00Z">
                  <w:rPr>
                    <w:sz w:val="18"/>
                    <w:szCs w:val="18"/>
                  </w:rPr>
                </w:rPrChange>
              </w:rPr>
              <w:t>uDeploy</w:t>
            </w:r>
            <w:proofErr w:type="spellEnd"/>
            <w:r w:rsidRPr="00303638">
              <w:rPr>
                <w:color w:val="000000" w:themeColor="text1"/>
                <w:sz w:val="18"/>
                <w:szCs w:val="18"/>
                <w:rPrChange w:id="848" w:author="Reedy Feggins (IBM)" w:date="2014-03-11T15:10:00Z">
                  <w:rPr>
                    <w:sz w:val="18"/>
                    <w:szCs w:val="18"/>
                  </w:rPr>
                </w:rPrChange>
              </w:rPr>
              <w:t xml:space="preserve"> user guide </w:t>
            </w:r>
          </w:p>
        </w:tc>
        <w:tc>
          <w:tcPr>
            <w:tcW w:w="6946" w:type="dxa"/>
            <w:vAlign w:val="center"/>
          </w:tcPr>
          <w:p w:rsidR="00661DFA" w:rsidRPr="00303638" w:rsidRDefault="00661DFA" w:rsidP="002D4EA1">
            <w:pPr>
              <w:pStyle w:val="TableText"/>
              <w:rPr>
                <w:color w:val="000000" w:themeColor="text1"/>
                <w:sz w:val="18"/>
                <w:szCs w:val="18"/>
                <w:rPrChange w:id="849" w:author="Reedy Feggins (IBM)" w:date="2014-03-11T15:10:00Z">
                  <w:rPr>
                    <w:sz w:val="18"/>
                    <w:szCs w:val="18"/>
                  </w:rPr>
                </w:rPrChange>
              </w:rPr>
            </w:pPr>
            <w:proofErr w:type="spellStart"/>
            <w:r w:rsidRPr="00303638">
              <w:rPr>
                <w:color w:val="000000" w:themeColor="text1"/>
                <w:sz w:val="18"/>
                <w:szCs w:val="18"/>
                <w:rPrChange w:id="850" w:author="Reedy Feggins (IBM)" w:date="2014-03-11T15:10:00Z">
                  <w:rPr>
                    <w:sz w:val="18"/>
                    <w:szCs w:val="18"/>
                  </w:rPr>
                </w:rPrChange>
              </w:rPr>
              <w:t>UDeploy</w:t>
            </w:r>
            <w:proofErr w:type="spellEnd"/>
            <w:r w:rsidRPr="00303638">
              <w:rPr>
                <w:color w:val="000000" w:themeColor="text1"/>
                <w:sz w:val="18"/>
                <w:szCs w:val="18"/>
                <w:rPrChange w:id="851" w:author="Reedy Feggins (IBM)" w:date="2014-03-11T15:10:00Z">
                  <w:rPr>
                    <w:sz w:val="18"/>
                    <w:szCs w:val="18"/>
                  </w:rPr>
                </w:rPrChange>
              </w:rPr>
              <w:t xml:space="preserve"> product user guide which is published by vendor IBM</w:t>
            </w:r>
          </w:p>
        </w:tc>
      </w:tr>
    </w:tbl>
    <w:p w:rsidR="00661DFA" w:rsidRPr="00303638" w:rsidRDefault="00661DFA" w:rsidP="00661DFA">
      <w:pPr>
        <w:rPr>
          <w:color w:val="000000" w:themeColor="text1"/>
          <w:rPrChange w:id="852" w:author="Reedy Feggins (IBM)" w:date="2014-03-11T15:10:00Z">
            <w:rPr/>
          </w:rPrChange>
        </w:rPr>
      </w:pPr>
    </w:p>
    <w:p w:rsidR="000F3E58" w:rsidRPr="00303638" w:rsidRDefault="000F3E58" w:rsidP="00661DFA">
      <w:pPr>
        <w:rPr>
          <w:color w:val="000000" w:themeColor="text1"/>
          <w:rPrChange w:id="853" w:author="Reedy Feggins (IBM)" w:date="2014-03-11T15:10:00Z">
            <w:rPr/>
          </w:rPrChange>
        </w:rPr>
      </w:pPr>
    </w:p>
    <w:sectPr w:rsidR="000F3E58" w:rsidRPr="00303638" w:rsidSect="00037DE9">
      <w:headerReference w:type="default" r:id="rId31"/>
      <w:footerReference w:type="even" r:id="rId32"/>
      <w:footerReference w:type="default" r:id="rId33"/>
      <w:headerReference w:type="first" r:id="rId34"/>
      <w:footerReference w:type="first" r:id="rId35"/>
      <w:pgSz w:w="11907" w:h="16839" w:code="9"/>
      <w:pgMar w:top="1418" w:right="992" w:bottom="1418" w:left="992" w:header="709" w:footer="709"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651" w:rsidRDefault="007F6651">
      <w:r>
        <w:separator/>
      </w:r>
    </w:p>
  </w:endnote>
  <w:endnote w:type="continuationSeparator" w:id="0">
    <w:p w:rsidR="007F6651" w:rsidRDefault="007F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65">
    <w:panose1 w:val="00000000000000000000"/>
    <w:charset w:val="00"/>
    <w:family w:val="auto"/>
    <w:notTrueType/>
    <w:pitch w:val="default"/>
    <w:sig w:usb0="00000003" w:usb1="00000000" w:usb2="00000000" w:usb3="00000000" w:csb0="00000001" w:csb1="00000000"/>
  </w:font>
  <w:font w:name="Univers 45">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E0" w:rsidRDefault="002122E0" w:rsidP="00D62812">
    <w:pPr>
      <w:pStyle w:val="Footer"/>
      <w:jc w:val="center"/>
    </w:pPr>
    <w:r>
      <w:t xml:space="preserve"> </w:t>
    </w:r>
    <w:fldSimple w:instr=" DOCPROPERTY &quot;aliashDocumentMarking&quot; \* MERGEFORMAT ">
      <w:r>
        <w:t>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E0" w:rsidRDefault="002122E0" w:rsidP="00173A75">
    <w:pPr>
      <w:pStyle w:val="Footer"/>
      <w:tabs>
        <w:tab w:val="clear" w:pos="9072"/>
        <w:tab w:val="right" w:pos="9923"/>
      </w:tabs>
      <w:ind w:left="0"/>
    </w:pPr>
    <w:del w:id="858" w:author="Reedy Feggins (IBM)" w:date="2014-03-11T14:37:00Z">
      <w:r w:rsidDel="007903E6">
        <w:delText>Deployment Run-book</w:delText>
      </w:r>
    </w:del>
    <w:r>
      <w:tab/>
    </w:r>
    <w:r>
      <w:tab/>
      <w:t xml:space="preserve">Page </w:t>
    </w:r>
    <w:r>
      <w:fldChar w:fldCharType="begin"/>
    </w:r>
    <w:r>
      <w:instrText xml:space="preserve"> PAGE   \* MERGEFORMAT </w:instrText>
    </w:r>
    <w:r>
      <w:fldChar w:fldCharType="separate"/>
    </w:r>
    <w:r w:rsidR="001E25A5">
      <w:rPr>
        <w:noProof/>
      </w:rPr>
      <w:t>15</w:t>
    </w:r>
    <w:r>
      <w:rPr>
        <w:noProof/>
      </w:rPr>
      <w:fldChar w:fldCharType="end"/>
    </w:r>
    <w:r>
      <w:t xml:space="preserve"> of </w:t>
    </w:r>
    <w:r>
      <w:fldChar w:fldCharType="begin"/>
    </w:r>
    <w:r>
      <w:instrText xml:space="preserve"> NUMPAGES  </w:instrText>
    </w:r>
    <w:r>
      <w:fldChar w:fldCharType="separate"/>
    </w:r>
    <w:r w:rsidR="001E25A5">
      <w:rPr>
        <w:noProof/>
      </w:rPr>
      <w:t>16</w:t>
    </w:r>
    <w:r>
      <w:rPr>
        <w:noProof/>
      </w:rPr>
      <w:fldChar w:fldCharType="end"/>
    </w:r>
    <w:r>
      <w:t xml:space="preserve"> </w:t>
    </w:r>
  </w:p>
  <w:p w:rsidR="002122E0" w:rsidRDefault="002122E0" w:rsidP="00D62812">
    <w:pPr>
      <w:pStyle w:val="Footer"/>
      <w:tabs>
        <w:tab w:val="clear" w:pos="9072"/>
        <w:tab w:val="right" w:pos="9923"/>
      </w:tabs>
      <w:ind w:left="0"/>
      <w:jc w:val="center"/>
    </w:pPr>
    <w:r>
      <w:t xml:space="preserve"> </w:t>
    </w:r>
    <w:fldSimple w:instr=" DOCPROPERTY &quot;aliashDocumentMarking&quot; \* MERGEFORMAT ">
      <w:r>
        <w:t>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E0" w:rsidRDefault="002122E0" w:rsidP="00037DE9">
    <w:pPr>
      <w:pStyle w:val="CopyrightText"/>
      <w:jc w:val="center"/>
      <w:rPr>
        <w:b/>
        <w:color w:val="102270"/>
        <w:sz w:val="36"/>
        <w:szCs w:val="36"/>
      </w:rPr>
    </w:pPr>
    <w:r w:rsidRPr="00F16081">
      <w:rPr>
        <w:i/>
        <w:color w:val="102270"/>
        <w:sz w:val="24"/>
      </w:rPr>
      <w:t>This document is confidential and intended for the stated target audience only</w:t>
    </w:r>
  </w:p>
  <w:p w:rsidR="002122E0" w:rsidRDefault="002122E0" w:rsidP="00FF44A6">
    <w:pPr>
      <w:pStyle w:val="Footer"/>
      <w:tabs>
        <w:tab w:val="clear" w:pos="9072"/>
        <w:tab w:val="right" w:pos="9923"/>
      </w:tabs>
      <w:ind w:left="0"/>
    </w:pPr>
  </w:p>
  <w:p w:rsidR="002122E0" w:rsidRDefault="002122E0" w:rsidP="00D62812">
    <w:pPr>
      <w:pStyle w:val="Footer"/>
      <w:tabs>
        <w:tab w:val="clear" w:pos="9072"/>
        <w:tab w:val="right" w:pos="9923"/>
      </w:tabs>
      <w:ind w:left="0"/>
      <w:jc w:val="center"/>
    </w:pPr>
    <w:r>
      <w:t xml:space="preserve"> </w:t>
    </w:r>
    <w:fldSimple w:instr=" DOCPROPERTY &quot;aliashDocumentMarking&quot; \* MERGEFORMAT ">
      <w:r>
        <w:t>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651" w:rsidRDefault="007F6651">
      <w:r>
        <w:separator/>
      </w:r>
    </w:p>
  </w:footnote>
  <w:footnote w:type="continuationSeparator" w:id="0">
    <w:p w:rsidR="007F6651" w:rsidRDefault="007F6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E0" w:rsidRPr="00102C31" w:rsidDel="007903E6" w:rsidRDefault="002122E0">
    <w:pPr>
      <w:pStyle w:val="Header"/>
      <w:spacing w:before="0" w:after="0"/>
      <w:ind w:left="0"/>
      <w:rPr>
        <w:del w:id="854" w:author="Reedy Feggins (IBM)" w:date="2014-03-11T14:37:00Z"/>
        <w:color w:val="1F497D"/>
        <w:sz w:val="22"/>
      </w:rPr>
    </w:pPr>
    <w:r>
      <w:rPr>
        <w:noProof/>
        <w:color w:val="1F497D"/>
        <w:lang w:val="en-US"/>
      </w:rPr>
      <w:drawing>
        <wp:anchor distT="0" distB="0" distL="114300" distR="114300" simplePos="0" relativeHeight="251654656" behindDoc="0" locked="0" layoutInCell="1" allowOverlap="1">
          <wp:simplePos x="0" y="0"/>
          <wp:positionH relativeFrom="column">
            <wp:posOffset>5755005</wp:posOffset>
          </wp:positionH>
          <wp:positionV relativeFrom="paragraph">
            <wp:posOffset>-10795</wp:posOffset>
          </wp:positionV>
          <wp:extent cx="575945" cy="577850"/>
          <wp:effectExtent l="19050" t="0" r="0" b="0"/>
          <wp:wrapSquare wrapText="bothSides"/>
          <wp:docPr id="6" name="Picture 11" descr="logo_square_p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quare_p072"/>
                  <pic:cNvPicPr>
                    <a:picLocks noChangeAspect="1" noChangeArrowheads="1"/>
                  </pic:cNvPicPr>
                </pic:nvPicPr>
                <pic:blipFill>
                  <a:blip r:embed="rId1"/>
                  <a:srcRect/>
                  <a:stretch>
                    <a:fillRect/>
                  </a:stretch>
                </pic:blipFill>
                <pic:spPr bwMode="auto">
                  <a:xfrm>
                    <a:off x="0" y="0"/>
                    <a:ext cx="575945" cy="577850"/>
                  </a:xfrm>
                  <a:prstGeom prst="rect">
                    <a:avLst/>
                  </a:prstGeom>
                  <a:noFill/>
                  <a:ln w="9525">
                    <a:noFill/>
                    <a:miter lim="800000"/>
                    <a:headEnd/>
                    <a:tailEnd/>
                  </a:ln>
                </pic:spPr>
              </pic:pic>
            </a:graphicData>
          </a:graphic>
        </wp:anchor>
      </w:drawing>
    </w:r>
    <w:ins w:id="855" w:author="Reedy Feggins (IBM)" w:date="2014-03-11T14:38:00Z">
      <w:r>
        <w:rPr>
          <w:color w:val="1F497D"/>
          <w:sz w:val="22"/>
        </w:rPr>
        <w:t>Testing and Transformation Services</w:t>
      </w:r>
    </w:ins>
    <w:del w:id="856" w:author="Reedy Feggins (IBM)" w:date="2014-03-11T14:37:00Z">
      <w:r w:rsidRPr="00102C31" w:rsidDel="007903E6">
        <w:rPr>
          <w:color w:val="1F497D"/>
          <w:sz w:val="22"/>
        </w:rPr>
        <w:delText>G</w:delText>
      </w:r>
      <w:r w:rsidDel="007903E6">
        <w:rPr>
          <w:color w:val="1F497D"/>
          <w:sz w:val="22"/>
        </w:rPr>
        <w:delText>T</w:delText>
      </w:r>
      <w:r w:rsidRPr="00102C31" w:rsidDel="007903E6">
        <w:rPr>
          <w:color w:val="1F497D"/>
          <w:sz w:val="22"/>
        </w:rPr>
        <w:delText xml:space="preserve"> Production </w:delText>
      </w:r>
    </w:del>
  </w:p>
  <w:p w:rsidR="002122E0" w:rsidRPr="00102C31" w:rsidRDefault="002122E0" w:rsidP="007903E6">
    <w:pPr>
      <w:pStyle w:val="Header"/>
      <w:spacing w:before="0" w:after="0"/>
      <w:ind w:left="0"/>
      <w:rPr>
        <w:color w:val="1F497D"/>
        <w:sz w:val="22"/>
      </w:rPr>
    </w:pPr>
    <w:del w:id="857" w:author="Reedy Feggins (IBM)" w:date="2014-03-11T14:37:00Z">
      <w:r w:rsidDel="007903E6">
        <w:rPr>
          <w:color w:val="1F497D"/>
          <w:sz w:val="22"/>
        </w:rPr>
        <w:delText>Deployment Operations</w:delText>
      </w:r>
    </w:del>
  </w:p>
  <w:p w:rsidR="002122E0" w:rsidRPr="00031D24" w:rsidRDefault="002122E0" w:rsidP="00031D24">
    <w:pPr>
      <w:pStyle w:val="Header"/>
      <w:tabs>
        <w:tab w:val="clear" w:pos="9072"/>
        <w:tab w:val="right" w:pos="992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E0" w:rsidRPr="0088252F" w:rsidRDefault="002122E0" w:rsidP="0088252F">
    <w:pPr>
      <w:pStyle w:val="Header"/>
      <w:spacing w:before="0" w:after="0"/>
      <w:ind w:left="0"/>
      <w:rPr>
        <w:color w:val="1F497D"/>
        <w:sz w:val="22"/>
      </w:rPr>
    </w:pPr>
    <w:r w:rsidRPr="00037DE9">
      <w:rPr>
        <w:noProof/>
        <w:color w:val="1F497D"/>
        <w:sz w:val="22"/>
        <w:lang w:val="en-US"/>
      </w:rPr>
      <w:drawing>
        <wp:anchor distT="0" distB="0" distL="114300" distR="114300" simplePos="0" relativeHeight="251659264" behindDoc="0" locked="0" layoutInCell="1" allowOverlap="1">
          <wp:simplePos x="0" y="0"/>
          <wp:positionH relativeFrom="column">
            <wp:posOffset>5401310</wp:posOffset>
          </wp:positionH>
          <wp:positionV relativeFrom="paragraph">
            <wp:posOffset>-36195</wp:posOffset>
          </wp:positionV>
          <wp:extent cx="955675" cy="956945"/>
          <wp:effectExtent l="19050" t="0" r="0" b="0"/>
          <wp:wrapSquare wrapText="bothSides"/>
          <wp:docPr id="8" name="Picture 0" descr="New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ew Image.JPG"/>
                  <pic:cNvPicPr>
                    <a:picLocks noChangeAspect="1" noChangeArrowheads="1"/>
                  </pic:cNvPicPr>
                </pic:nvPicPr>
                <pic:blipFill>
                  <a:blip r:embed="rId1"/>
                  <a:srcRect/>
                  <a:stretch>
                    <a:fillRect/>
                  </a:stretch>
                </pic:blipFill>
                <pic:spPr bwMode="auto">
                  <a:xfrm>
                    <a:off x="0" y="0"/>
                    <a:ext cx="955675" cy="9569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E011E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B92D50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B7C55E8"/>
    <w:lvl w:ilvl="0">
      <w:start w:val="1"/>
      <w:numFmt w:val="decimal"/>
      <w:pStyle w:val="ListNumber3"/>
      <w:lvlText w:val="%1."/>
      <w:lvlJc w:val="left"/>
      <w:pPr>
        <w:tabs>
          <w:tab w:val="num" w:pos="926"/>
        </w:tabs>
        <w:ind w:left="926" w:hanging="360"/>
      </w:pPr>
    </w:lvl>
  </w:abstractNum>
  <w:abstractNum w:abstractNumId="3">
    <w:nsid w:val="FFFFFF7F"/>
    <w:multiLevelType w:val="singleLevel"/>
    <w:tmpl w:val="4022D9F0"/>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549B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F3C806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E385CC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9CC58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9"/>
    <w:multiLevelType w:val="singleLevel"/>
    <w:tmpl w:val="1930973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E"/>
    <w:multiLevelType w:val="singleLevel"/>
    <w:tmpl w:val="5FDC06D0"/>
    <w:lvl w:ilvl="0">
      <w:numFmt w:val="decimal"/>
      <w:pStyle w:val="checklist"/>
      <w:lvlText w:val="*"/>
      <w:lvlJc w:val="left"/>
    </w:lvl>
  </w:abstractNum>
  <w:abstractNum w:abstractNumId="1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11">
    <w:nsid w:val="05274702"/>
    <w:multiLevelType w:val="hybridMultilevel"/>
    <w:tmpl w:val="AE267D5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132FAF"/>
    <w:multiLevelType w:val="hybridMultilevel"/>
    <w:tmpl w:val="EE3E46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09F81DBA"/>
    <w:multiLevelType w:val="multilevel"/>
    <w:tmpl w:val="38CC345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267"/>
        </w:tabs>
        <w:ind w:left="3267"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6742"/>
        </w:tabs>
        <w:ind w:left="6742" w:hanging="504"/>
      </w:pPr>
      <w:rPr>
        <w:rFonts w:cs="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71"/>
        </w:tabs>
        <w:ind w:left="1499" w:hanging="648"/>
      </w:pPr>
      <w:rPr>
        <w:color w:val="FF000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A2A2E05"/>
    <w:multiLevelType w:val="hybridMultilevel"/>
    <w:tmpl w:val="5F20A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2283E60"/>
    <w:multiLevelType w:val="hybridMultilevel"/>
    <w:tmpl w:val="8CA03FC0"/>
    <w:lvl w:ilvl="0" w:tplc="B828504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nsid w:val="159B112D"/>
    <w:multiLevelType w:val="hybridMultilevel"/>
    <w:tmpl w:val="1ED42DC8"/>
    <w:lvl w:ilvl="0" w:tplc="04090001">
      <w:start w:val="1"/>
      <w:numFmt w:val="bullet"/>
      <w:lvlText w:val=""/>
      <w:lvlJc w:val="left"/>
      <w:pPr>
        <w:ind w:left="792" w:hanging="360"/>
      </w:pPr>
      <w:rPr>
        <w:rFonts w:ascii="Symbol" w:hAnsi="Symbol" w:cs="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cs="Wingdings" w:hint="default"/>
      </w:rPr>
    </w:lvl>
    <w:lvl w:ilvl="3" w:tplc="04090001" w:tentative="1">
      <w:start w:val="1"/>
      <w:numFmt w:val="bullet"/>
      <w:lvlText w:val=""/>
      <w:lvlJc w:val="left"/>
      <w:pPr>
        <w:ind w:left="2952" w:hanging="360"/>
      </w:pPr>
      <w:rPr>
        <w:rFonts w:ascii="Symbol" w:hAnsi="Symbol" w:cs="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cs="Wingdings" w:hint="default"/>
      </w:rPr>
    </w:lvl>
    <w:lvl w:ilvl="6" w:tplc="04090001" w:tentative="1">
      <w:start w:val="1"/>
      <w:numFmt w:val="bullet"/>
      <w:lvlText w:val=""/>
      <w:lvlJc w:val="left"/>
      <w:pPr>
        <w:ind w:left="5112" w:hanging="360"/>
      </w:pPr>
      <w:rPr>
        <w:rFonts w:ascii="Symbol" w:hAnsi="Symbol" w:cs="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cs="Wingdings" w:hint="default"/>
      </w:rPr>
    </w:lvl>
  </w:abstractNum>
  <w:abstractNum w:abstractNumId="17">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tentative="1">
      <w:start w:val="1"/>
      <w:numFmt w:val="decimal"/>
      <w:lvlText w:val="%4."/>
      <w:lvlJc w:val="left"/>
      <w:pPr>
        <w:tabs>
          <w:tab w:val="num" w:pos="2943"/>
        </w:tabs>
        <w:ind w:left="2943" w:hanging="360"/>
      </w:pPr>
    </w:lvl>
    <w:lvl w:ilvl="4" w:tentative="1">
      <w:start w:val="1"/>
      <w:numFmt w:val="lowerLetter"/>
      <w:lvlText w:val="%5."/>
      <w:lvlJc w:val="left"/>
      <w:pPr>
        <w:tabs>
          <w:tab w:val="num" w:pos="3663"/>
        </w:tabs>
        <w:ind w:left="3663" w:hanging="360"/>
      </w:pPr>
    </w:lvl>
    <w:lvl w:ilvl="5" w:tentative="1">
      <w:start w:val="1"/>
      <w:numFmt w:val="lowerRoman"/>
      <w:lvlText w:val="%6."/>
      <w:lvlJc w:val="right"/>
      <w:pPr>
        <w:tabs>
          <w:tab w:val="num" w:pos="4383"/>
        </w:tabs>
        <w:ind w:left="4383" w:hanging="180"/>
      </w:pPr>
    </w:lvl>
    <w:lvl w:ilvl="6" w:tentative="1">
      <w:start w:val="1"/>
      <w:numFmt w:val="decimal"/>
      <w:lvlText w:val="%7."/>
      <w:lvlJc w:val="left"/>
      <w:pPr>
        <w:tabs>
          <w:tab w:val="num" w:pos="5103"/>
        </w:tabs>
        <w:ind w:left="5103" w:hanging="360"/>
      </w:pPr>
    </w:lvl>
    <w:lvl w:ilvl="7" w:tentative="1">
      <w:start w:val="1"/>
      <w:numFmt w:val="lowerLetter"/>
      <w:lvlText w:val="%8."/>
      <w:lvlJc w:val="left"/>
      <w:pPr>
        <w:tabs>
          <w:tab w:val="num" w:pos="5823"/>
        </w:tabs>
        <w:ind w:left="5823" w:hanging="360"/>
      </w:pPr>
    </w:lvl>
    <w:lvl w:ilvl="8" w:tentative="1">
      <w:start w:val="1"/>
      <w:numFmt w:val="lowerRoman"/>
      <w:lvlText w:val="%9."/>
      <w:lvlJc w:val="right"/>
      <w:pPr>
        <w:tabs>
          <w:tab w:val="num" w:pos="6543"/>
        </w:tabs>
        <w:ind w:left="6543" w:hanging="180"/>
      </w:pPr>
    </w:lvl>
  </w:abstractNum>
  <w:abstractNum w:abstractNumId="18">
    <w:nsid w:val="16DC3D9C"/>
    <w:multiLevelType w:val="hybridMultilevel"/>
    <w:tmpl w:val="8B28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A50E28"/>
    <w:multiLevelType w:val="hybridMultilevel"/>
    <w:tmpl w:val="9A52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A1176C6"/>
    <w:multiLevelType w:val="hybridMultilevel"/>
    <w:tmpl w:val="730E53CC"/>
    <w:lvl w:ilvl="0" w:tplc="564ACF3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nsid w:val="2B481ABB"/>
    <w:multiLevelType w:val="hybridMultilevel"/>
    <w:tmpl w:val="A27A9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E7C193B"/>
    <w:multiLevelType w:val="hybridMultilevel"/>
    <w:tmpl w:val="62F4A9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33AD201A"/>
    <w:multiLevelType w:val="hybridMultilevel"/>
    <w:tmpl w:val="8C087F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34B6667E"/>
    <w:multiLevelType w:val="hybridMultilevel"/>
    <w:tmpl w:val="6B007336"/>
    <w:lvl w:ilvl="0" w:tplc="CCB60DFC">
      <w:start w:val="1"/>
      <w:numFmt w:val="bullet"/>
      <w:lvlText w:val=""/>
      <w:lvlJc w:val="left"/>
      <w:pPr>
        <w:ind w:left="720" w:hanging="360"/>
      </w:pPr>
      <w:rPr>
        <w:rFonts w:ascii="Symbol" w:hAnsi="Symbol" w:hint="default"/>
        <w:spacing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7836B43"/>
    <w:multiLevelType w:val="hybridMultilevel"/>
    <w:tmpl w:val="55B6BB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38C5232F"/>
    <w:multiLevelType w:val="hybridMultilevel"/>
    <w:tmpl w:val="D438E03C"/>
    <w:lvl w:ilvl="0" w:tplc="08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39E724FB"/>
    <w:multiLevelType w:val="hybridMultilevel"/>
    <w:tmpl w:val="D83CF9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3B713019"/>
    <w:multiLevelType w:val="hybridMultilevel"/>
    <w:tmpl w:val="DB18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6920E0"/>
    <w:multiLevelType w:val="hybridMultilevel"/>
    <w:tmpl w:val="DD1E4496"/>
    <w:lvl w:ilvl="0" w:tplc="B9AC82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6F573AE"/>
    <w:multiLevelType w:val="hybridMultilevel"/>
    <w:tmpl w:val="4392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8D2CCA"/>
    <w:multiLevelType w:val="hybridMultilevel"/>
    <w:tmpl w:val="FCEA4F08"/>
    <w:lvl w:ilvl="0" w:tplc="3162F2AC">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BE31778"/>
    <w:multiLevelType w:val="hybridMultilevel"/>
    <w:tmpl w:val="1E4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A41542"/>
    <w:multiLevelType w:val="multilevel"/>
    <w:tmpl w:val="27C28FB4"/>
    <w:lvl w:ilvl="0">
      <w:start w:val="1"/>
      <w:numFmt w:val="decimal"/>
      <w:pStyle w:val="para"/>
      <w:lvlText w:val="Figure %1."/>
      <w:lvlJc w:val="left"/>
      <w:pPr>
        <w:tabs>
          <w:tab w:val="num" w:pos="0"/>
        </w:tabs>
        <w:ind w:left="0" w:firstLine="0"/>
      </w:pPr>
      <w:rPr>
        <w:rFonts w:ascii="Times New Roman Bold" w:hAnsi="Times New Roman Bold" w:cs="Times New Roman" w:hint="default"/>
        <w:b/>
        <w:i/>
        <w:color w:val="000080"/>
        <w:sz w:val="22"/>
        <w:szCs w:val="22"/>
      </w:rPr>
    </w:lvl>
    <w:lvl w:ilvl="1">
      <w:start w:val="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3"/>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53164D27"/>
    <w:multiLevelType w:val="hybridMultilevel"/>
    <w:tmpl w:val="487AFF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55206A9A"/>
    <w:multiLevelType w:val="hybridMultilevel"/>
    <w:tmpl w:val="DD3A83E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554E5846"/>
    <w:multiLevelType w:val="hybridMultilevel"/>
    <w:tmpl w:val="6884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D3B7B1C"/>
    <w:multiLevelType w:val="hybridMultilevel"/>
    <w:tmpl w:val="2E96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5DC7E8D"/>
    <w:multiLevelType w:val="multilevel"/>
    <w:tmpl w:val="809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C72906"/>
    <w:multiLevelType w:val="hybridMultilevel"/>
    <w:tmpl w:val="706081C6"/>
    <w:lvl w:ilvl="0" w:tplc="6CF696CE">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723235CA"/>
    <w:multiLevelType w:val="hybridMultilevel"/>
    <w:tmpl w:val="729A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BE3C74"/>
    <w:multiLevelType w:val="hybridMultilevel"/>
    <w:tmpl w:val="79B48F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745E0CA2"/>
    <w:multiLevelType w:val="hybridMultilevel"/>
    <w:tmpl w:val="B52E17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AE90371"/>
    <w:multiLevelType w:val="hybridMultilevel"/>
    <w:tmpl w:val="8FD69686"/>
    <w:lvl w:ilvl="0" w:tplc="D1CC0D2E">
      <w:start w:val="2"/>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D84DC7"/>
    <w:multiLevelType w:val="hybridMultilevel"/>
    <w:tmpl w:val="E9A02886"/>
    <w:lvl w:ilvl="0" w:tplc="C186CE2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3"/>
  </w:num>
  <w:num w:numId="11">
    <w:abstractNumId w:val="9"/>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 w:numId="12">
    <w:abstractNumId w:val="26"/>
  </w:num>
  <w:num w:numId="13">
    <w:abstractNumId w:val="16"/>
  </w:num>
  <w:num w:numId="14">
    <w:abstractNumId w:val="20"/>
  </w:num>
  <w:num w:numId="15">
    <w:abstractNumId w:val="15"/>
  </w:num>
  <w:num w:numId="16">
    <w:abstractNumId w:val="24"/>
  </w:num>
  <w:num w:numId="17">
    <w:abstractNumId w:val="36"/>
  </w:num>
  <w:num w:numId="18">
    <w:abstractNumId w:val="42"/>
  </w:num>
  <w:num w:numId="19">
    <w:abstractNumId w:val="14"/>
  </w:num>
  <w:num w:numId="20">
    <w:abstractNumId w:val="1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8"/>
  </w:num>
  <w:num w:numId="25">
    <w:abstractNumId w:val="35"/>
  </w:num>
  <w:num w:numId="26">
    <w:abstractNumId w:val="31"/>
  </w:num>
  <w:num w:numId="27">
    <w:abstractNumId w:val="17"/>
  </w:num>
  <w:num w:numId="28">
    <w:abstractNumId w:val="33"/>
  </w:num>
  <w:num w:numId="29">
    <w:abstractNumId w:val="21"/>
  </w:num>
  <w:num w:numId="30">
    <w:abstractNumId w:val="11"/>
  </w:num>
  <w:num w:numId="31">
    <w:abstractNumId w:val="40"/>
  </w:num>
  <w:num w:numId="32">
    <w:abstractNumId w:val="39"/>
  </w:num>
  <w:num w:numId="33">
    <w:abstractNumId w:val="13"/>
  </w:num>
  <w:num w:numId="34">
    <w:abstractNumId w:val="43"/>
  </w:num>
  <w:num w:numId="35">
    <w:abstractNumId w:val="13"/>
  </w:num>
  <w:num w:numId="36">
    <w:abstractNumId w:val="29"/>
  </w:num>
  <w:num w:numId="37">
    <w:abstractNumId w:val="10"/>
  </w:num>
  <w:num w:numId="38">
    <w:abstractNumId w:val="30"/>
  </w:num>
  <w:num w:numId="39">
    <w:abstractNumId w:val="18"/>
  </w:num>
  <w:num w:numId="40">
    <w:abstractNumId w:val="32"/>
  </w:num>
  <w:num w:numId="41">
    <w:abstractNumId w:val="22"/>
  </w:num>
  <w:num w:numId="42">
    <w:abstractNumId w:val="41"/>
  </w:num>
  <w:num w:numId="43">
    <w:abstractNumId w:val="12"/>
  </w:num>
  <w:num w:numId="44">
    <w:abstractNumId w:val="25"/>
  </w:num>
  <w:num w:numId="45">
    <w:abstractNumId w:val="23"/>
  </w:num>
  <w:num w:numId="46">
    <w:abstractNumId w:val="28"/>
  </w:num>
  <w:num w:numId="47">
    <w:abstractNumId w:val="34"/>
  </w:num>
  <w:num w:numId="48">
    <w:abstractNumId w:val="27"/>
  </w:num>
  <w:num w:numId="49">
    <w:abstractNumId w:val="4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D31"/>
    <w:rsid w:val="0000091B"/>
    <w:rsid w:val="000075DB"/>
    <w:rsid w:val="00007D05"/>
    <w:rsid w:val="0001154F"/>
    <w:rsid w:val="0001158B"/>
    <w:rsid w:val="000118DC"/>
    <w:rsid w:val="000120A1"/>
    <w:rsid w:val="00012215"/>
    <w:rsid w:val="00012AB3"/>
    <w:rsid w:val="00013D34"/>
    <w:rsid w:val="00014E69"/>
    <w:rsid w:val="00015E42"/>
    <w:rsid w:val="00016222"/>
    <w:rsid w:val="00016E71"/>
    <w:rsid w:val="0001710D"/>
    <w:rsid w:val="00021305"/>
    <w:rsid w:val="00021562"/>
    <w:rsid w:val="00021BCB"/>
    <w:rsid w:val="00022B78"/>
    <w:rsid w:val="00023490"/>
    <w:rsid w:val="00025F04"/>
    <w:rsid w:val="00026730"/>
    <w:rsid w:val="00026962"/>
    <w:rsid w:val="00031D24"/>
    <w:rsid w:val="00032803"/>
    <w:rsid w:val="00032E7D"/>
    <w:rsid w:val="000351F0"/>
    <w:rsid w:val="00035EC4"/>
    <w:rsid w:val="00036E54"/>
    <w:rsid w:val="00037DE9"/>
    <w:rsid w:val="00040000"/>
    <w:rsid w:val="000428C5"/>
    <w:rsid w:val="00042962"/>
    <w:rsid w:val="00042BFD"/>
    <w:rsid w:val="00043DC8"/>
    <w:rsid w:val="0005057B"/>
    <w:rsid w:val="0005074A"/>
    <w:rsid w:val="00054A58"/>
    <w:rsid w:val="00055241"/>
    <w:rsid w:val="00055E09"/>
    <w:rsid w:val="00057417"/>
    <w:rsid w:val="00057446"/>
    <w:rsid w:val="00062EAD"/>
    <w:rsid w:val="00063865"/>
    <w:rsid w:val="00064D81"/>
    <w:rsid w:val="00070D95"/>
    <w:rsid w:val="00072E94"/>
    <w:rsid w:val="0007364B"/>
    <w:rsid w:val="0007595B"/>
    <w:rsid w:val="00075B8E"/>
    <w:rsid w:val="00076B82"/>
    <w:rsid w:val="00077923"/>
    <w:rsid w:val="000804FA"/>
    <w:rsid w:val="00080DB0"/>
    <w:rsid w:val="00081919"/>
    <w:rsid w:val="00081F17"/>
    <w:rsid w:val="0008338A"/>
    <w:rsid w:val="00085B26"/>
    <w:rsid w:val="00085EFC"/>
    <w:rsid w:val="00085F70"/>
    <w:rsid w:val="00087BDA"/>
    <w:rsid w:val="00090C95"/>
    <w:rsid w:val="00092657"/>
    <w:rsid w:val="0009281C"/>
    <w:rsid w:val="0009320C"/>
    <w:rsid w:val="00093A30"/>
    <w:rsid w:val="00093DCA"/>
    <w:rsid w:val="00094B5E"/>
    <w:rsid w:val="00096681"/>
    <w:rsid w:val="00097419"/>
    <w:rsid w:val="00097BD6"/>
    <w:rsid w:val="000A000B"/>
    <w:rsid w:val="000A028D"/>
    <w:rsid w:val="000A1394"/>
    <w:rsid w:val="000A326D"/>
    <w:rsid w:val="000A36C2"/>
    <w:rsid w:val="000A4CBF"/>
    <w:rsid w:val="000A5D00"/>
    <w:rsid w:val="000A6D73"/>
    <w:rsid w:val="000A7F1B"/>
    <w:rsid w:val="000B1C0E"/>
    <w:rsid w:val="000B20F8"/>
    <w:rsid w:val="000B302A"/>
    <w:rsid w:val="000B3801"/>
    <w:rsid w:val="000B4717"/>
    <w:rsid w:val="000B475A"/>
    <w:rsid w:val="000B64CA"/>
    <w:rsid w:val="000C284A"/>
    <w:rsid w:val="000C3B7A"/>
    <w:rsid w:val="000C3E58"/>
    <w:rsid w:val="000C41F4"/>
    <w:rsid w:val="000C46CE"/>
    <w:rsid w:val="000C5798"/>
    <w:rsid w:val="000C58FF"/>
    <w:rsid w:val="000C62BB"/>
    <w:rsid w:val="000C652A"/>
    <w:rsid w:val="000C6E8A"/>
    <w:rsid w:val="000D22A6"/>
    <w:rsid w:val="000D2761"/>
    <w:rsid w:val="000D40F4"/>
    <w:rsid w:val="000D5CAA"/>
    <w:rsid w:val="000D5E04"/>
    <w:rsid w:val="000D72F2"/>
    <w:rsid w:val="000D783D"/>
    <w:rsid w:val="000D7AFB"/>
    <w:rsid w:val="000D7DE1"/>
    <w:rsid w:val="000E074D"/>
    <w:rsid w:val="000E0A48"/>
    <w:rsid w:val="000E168C"/>
    <w:rsid w:val="000E2971"/>
    <w:rsid w:val="000E2980"/>
    <w:rsid w:val="000E46D5"/>
    <w:rsid w:val="000E667D"/>
    <w:rsid w:val="000E6A7F"/>
    <w:rsid w:val="000E70D0"/>
    <w:rsid w:val="000E7A35"/>
    <w:rsid w:val="000F03C5"/>
    <w:rsid w:val="000F06E1"/>
    <w:rsid w:val="000F338A"/>
    <w:rsid w:val="000F3E58"/>
    <w:rsid w:val="000F4316"/>
    <w:rsid w:val="000F4613"/>
    <w:rsid w:val="000F55D0"/>
    <w:rsid w:val="000F66AD"/>
    <w:rsid w:val="000F6775"/>
    <w:rsid w:val="000F78AA"/>
    <w:rsid w:val="000F7D9F"/>
    <w:rsid w:val="00100179"/>
    <w:rsid w:val="001003A3"/>
    <w:rsid w:val="001013CD"/>
    <w:rsid w:val="00101953"/>
    <w:rsid w:val="00102C31"/>
    <w:rsid w:val="00103EA4"/>
    <w:rsid w:val="00103EED"/>
    <w:rsid w:val="00104AA7"/>
    <w:rsid w:val="00106B0B"/>
    <w:rsid w:val="001071F1"/>
    <w:rsid w:val="00110461"/>
    <w:rsid w:val="00112DE2"/>
    <w:rsid w:val="00113E31"/>
    <w:rsid w:val="00114079"/>
    <w:rsid w:val="001140C1"/>
    <w:rsid w:val="00114BE0"/>
    <w:rsid w:val="0011627C"/>
    <w:rsid w:val="00121012"/>
    <w:rsid w:val="00121B3A"/>
    <w:rsid w:val="001226C4"/>
    <w:rsid w:val="00123369"/>
    <w:rsid w:val="00124872"/>
    <w:rsid w:val="00124E80"/>
    <w:rsid w:val="001259FF"/>
    <w:rsid w:val="0012706B"/>
    <w:rsid w:val="001313DF"/>
    <w:rsid w:val="0013181E"/>
    <w:rsid w:val="0013190A"/>
    <w:rsid w:val="00132D29"/>
    <w:rsid w:val="001336E3"/>
    <w:rsid w:val="00133770"/>
    <w:rsid w:val="00134F2F"/>
    <w:rsid w:val="001351C3"/>
    <w:rsid w:val="001366F8"/>
    <w:rsid w:val="0013719D"/>
    <w:rsid w:val="0014021C"/>
    <w:rsid w:val="00140DFC"/>
    <w:rsid w:val="0014226D"/>
    <w:rsid w:val="00142511"/>
    <w:rsid w:val="00143D87"/>
    <w:rsid w:val="001445C0"/>
    <w:rsid w:val="00144E75"/>
    <w:rsid w:val="00145A11"/>
    <w:rsid w:val="00151F27"/>
    <w:rsid w:val="0015772A"/>
    <w:rsid w:val="00157F9E"/>
    <w:rsid w:val="001604CB"/>
    <w:rsid w:val="00161173"/>
    <w:rsid w:val="00161374"/>
    <w:rsid w:val="001620D1"/>
    <w:rsid w:val="00163B79"/>
    <w:rsid w:val="0016467E"/>
    <w:rsid w:val="00165D69"/>
    <w:rsid w:val="00170506"/>
    <w:rsid w:val="001722BA"/>
    <w:rsid w:val="00172727"/>
    <w:rsid w:val="00173031"/>
    <w:rsid w:val="00173A75"/>
    <w:rsid w:val="00173A9C"/>
    <w:rsid w:val="00174CD2"/>
    <w:rsid w:val="00176532"/>
    <w:rsid w:val="00176631"/>
    <w:rsid w:val="0018131D"/>
    <w:rsid w:val="0018165D"/>
    <w:rsid w:val="00181992"/>
    <w:rsid w:val="00185698"/>
    <w:rsid w:val="00185B93"/>
    <w:rsid w:val="00186ED0"/>
    <w:rsid w:val="00187601"/>
    <w:rsid w:val="00187AE7"/>
    <w:rsid w:val="001930E6"/>
    <w:rsid w:val="001935A1"/>
    <w:rsid w:val="00193803"/>
    <w:rsid w:val="0019424A"/>
    <w:rsid w:val="00195B0F"/>
    <w:rsid w:val="00197358"/>
    <w:rsid w:val="001A1CD9"/>
    <w:rsid w:val="001A74B0"/>
    <w:rsid w:val="001A7D39"/>
    <w:rsid w:val="001B0141"/>
    <w:rsid w:val="001B1B53"/>
    <w:rsid w:val="001B3312"/>
    <w:rsid w:val="001B3B31"/>
    <w:rsid w:val="001B4A8B"/>
    <w:rsid w:val="001B51CE"/>
    <w:rsid w:val="001B69FC"/>
    <w:rsid w:val="001B6EB1"/>
    <w:rsid w:val="001C07B7"/>
    <w:rsid w:val="001C1851"/>
    <w:rsid w:val="001C2915"/>
    <w:rsid w:val="001C2F3A"/>
    <w:rsid w:val="001C5644"/>
    <w:rsid w:val="001D4B4E"/>
    <w:rsid w:val="001D4DED"/>
    <w:rsid w:val="001D506C"/>
    <w:rsid w:val="001E0A17"/>
    <w:rsid w:val="001E25A5"/>
    <w:rsid w:val="001E2811"/>
    <w:rsid w:val="001E2B54"/>
    <w:rsid w:val="001E4E49"/>
    <w:rsid w:val="001E5BFC"/>
    <w:rsid w:val="001F0EBA"/>
    <w:rsid w:val="001F10D2"/>
    <w:rsid w:val="001F13E7"/>
    <w:rsid w:val="001F20EC"/>
    <w:rsid w:val="001F26CB"/>
    <w:rsid w:val="001F579E"/>
    <w:rsid w:val="001F6D5A"/>
    <w:rsid w:val="0020068E"/>
    <w:rsid w:val="00201940"/>
    <w:rsid w:val="00201E5B"/>
    <w:rsid w:val="00202ABC"/>
    <w:rsid w:val="002040A0"/>
    <w:rsid w:val="00204306"/>
    <w:rsid w:val="00204F30"/>
    <w:rsid w:val="00206301"/>
    <w:rsid w:val="0020726B"/>
    <w:rsid w:val="00210364"/>
    <w:rsid w:val="00210BB6"/>
    <w:rsid w:val="002122E0"/>
    <w:rsid w:val="00212E53"/>
    <w:rsid w:val="00214996"/>
    <w:rsid w:val="00215276"/>
    <w:rsid w:val="00216F6D"/>
    <w:rsid w:val="00224438"/>
    <w:rsid w:val="00225940"/>
    <w:rsid w:val="00226A14"/>
    <w:rsid w:val="00226B16"/>
    <w:rsid w:val="0023025D"/>
    <w:rsid w:val="002305B7"/>
    <w:rsid w:val="0023069F"/>
    <w:rsid w:val="0023176D"/>
    <w:rsid w:val="00231EEB"/>
    <w:rsid w:val="002360E3"/>
    <w:rsid w:val="00237ACA"/>
    <w:rsid w:val="00237C9D"/>
    <w:rsid w:val="00241D37"/>
    <w:rsid w:val="00242614"/>
    <w:rsid w:val="002431C6"/>
    <w:rsid w:val="002433AD"/>
    <w:rsid w:val="00245325"/>
    <w:rsid w:val="00245707"/>
    <w:rsid w:val="00246D6B"/>
    <w:rsid w:val="002507C0"/>
    <w:rsid w:val="002507D3"/>
    <w:rsid w:val="00251A4A"/>
    <w:rsid w:val="002552B7"/>
    <w:rsid w:val="00255679"/>
    <w:rsid w:val="00255721"/>
    <w:rsid w:val="00255756"/>
    <w:rsid w:val="00257976"/>
    <w:rsid w:val="00261632"/>
    <w:rsid w:val="00261B37"/>
    <w:rsid w:val="00263DE7"/>
    <w:rsid w:val="002656F2"/>
    <w:rsid w:val="0026621A"/>
    <w:rsid w:val="00270173"/>
    <w:rsid w:val="00270E20"/>
    <w:rsid w:val="00270F77"/>
    <w:rsid w:val="00272031"/>
    <w:rsid w:val="00272CE3"/>
    <w:rsid w:val="00272DE6"/>
    <w:rsid w:val="00273218"/>
    <w:rsid w:val="002766F5"/>
    <w:rsid w:val="002772D1"/>
    <w:rsid w:val="0028075D"/>
    <w:rsid w:val="002846CC"/>
    <w:rsid w:val="00285D24"/>
    <w:rsid w:val="00290070"/>
    <w:rsid w:val="0029253E"/>
    <w:rsid w:val="002934A0"/>
    <w:rsid w:val="00293C0E"/>
    <w:rsid w:val="00295042"/>
    <w:rsid w:val="0029523F"/>
    <w:rsid w:val="0029580D"/>
    <w:rsid w:val="00296D74"/>
    <w:rsid w:val="002A15D7"/>
    <w:rsid w:val="002A2E0A"/>
    <w:rsid w:val="002A397A"/>
    <w:rsid w:val="002A5283"/>
    <w:rsid w:val="002B0B4E"/>
    <w:rsid w:val="002B0BAF"/>
    <w:rsid w:val="002B5035"/>
    <w:rsid w:val="002B560F"/>
    <w:rsid w:val="002C0033"/>
    <w:rsid w:val="002C1B18"/>
    <w:rsid w:val="002C511C"/>
    <w:rsid w:val="002C5A0E"/>
    <w:rsid w:val="002C5D8A"/>
    <w:rsid w:val="002C5FC8"/>
    <w:rsid w:val="002C68AB"/>
    <w:rsid w:val="002C7F4E"/>
    <w:rsid w:val="002D2248"/>
    <w:rsid w:val="002D2693"/>
    <w:rsid w:val="002D3097"/>
    <w:rsid w:val="002D3B12"/>
    <w:rsid w:val="002D4EA1"/>
    <w:rsid w:val="002D7AF6"/>
    <w:rsid w:val="002E0196"/>
    <w:rsid w:val="002E454C"/>
    <w:rsid w:val="002E458A"/>
    <w:rsid w:val="002E4E86"/>
    <w:rsid w:val="002E5E53"/>
    <w:rsid w:val="002F227F"/>
    <w:rsid w:val="002F291B"/>
    <w:rsid w:val="002F4C9C"/>
    <w:rsid w:val="00300240"/>
    <w:rsid w:val="00302167"/>
    <w:rsid w:val="003028AE"/>
    <w:rsid w:val="00303638"/>
    <w:rsid w:val="00305453"/>
    <w:rsid w:val="0030558E"/>
    <w:rsid w:val="003075FF"/>
    <w:rsid w:val="00311048"/>
    <w:rsid w:val="0031676A"/>
    <w:rsid w:val="00324590"/>
    <w:rsid w:val="00324A91"/>
    <w:rsid w:val="00326CD8"/>
    <w:rsid w:val="0032746E"/>
    <w:rsid w:val="00327DC3"/>
    <w:rsid w:val="00330CD8"/>
    <w:rsid w:val="003315FC"/>
    <w:rsid w:val="003317BD"/>
    <w:rsid w:val="00331ABF"/>
    <w:rsid w:val="00331F50"/>
    <w:rsid w:val="00332948"/>
    <w:rsid w:val="003374FC"/>
    <w:rsid w:val="003377B2"/>
    <w:rsid w:val="00341E12"/>
    <w:rsid w:val="00341E61"/>
    <w:rsid w:val="003439D3"/>
    <w:rsid w:val="00343C91"/>
    <w:rsid w:val="00345DBF"/>
    <w:rsid w:val="00346183"/>
    <w:rsid w:val="003506F2"/>
    <w:rsid w:val="00351E17"/>
    <w:rsid w:val="0035299B"/>
    <w:rsid w:val="00353254"/>
    <w:rsid w:val="003534A0"/>
    <w:rsid w:val="003552E5"/>
    <w:rsid w:val="00355FCB"/>
    <w:rsid w:val="00357A3D"/>
    <w:rsid w:val="00361328"/>
    <w:rsid w:val="003614AB"/>
    <w:rsid w:val="003629DA"/>
    <w:rsid w:val="00364803"/>
    <w:rsid w:val="00364F8C"/>
    <w:rsid w:val="00366F44"/>
    <w:rsid w:val="003678E6"/>
    <w:rsid w:val="00367986"/>
    <w:rsid w:val="0037058A"/>
    <w:rsid w:val="00370B99"/>
    <w:rsid w:val="00371510"/>
    <w:rsid w:val="003716A9"/>
    <w:rsid w:val="003744C6"/>
    <w:rsid w:val="003748A5"/>
    <w:rsid w:val="003753D4"/>
    <w:rsid w:val="00380764"/>
    <w:rsid w:val="0038197F"/>
    <w:rsid w:val="00381DD5"/>
    <w:rsid w:val="00382E24"/>
    <w:rsid w:val="00382FD9"/>
    <w:rsid w:val="00383189"/>
    <w:rsid w:val="003837A7"/>
    <w:rsid w:val="003837D4"/>
    <w:rsid w:val="003850A3"/>
    <w:rsid w:val="003863CB"/>
    <w:rsid w:val="003864E3"/>
    <w:rsid w:val="00386A5D"/>
    <w:rsid w:val="00387670"/>
    <w:rsid w:val="00387FE8"/>
    <w:rsid w:val="00391686"/>
    <w:rsid w:val="00391DB1"/>
    <w:rsid w:val="00391F20"/>
    <w:rsid w:val="00393B5C"/>
    <w:rsid w:val="0039656C"/>
    <w:rsid w:val="003975D2"/>
    <w:rsid w:val="003A08C9"/>
    <w:rsid w:val="003A0EE3"/>
    <w:rsid w:val="003A2991"/>
    <w:rsid w:val="003A47C3"/>
    <w:rsid w:val="003A5E3E"/>
    <w:rsid w:val="003A745A"/>
    <w:rsid w:val="003B01E0"/>
    <w:rsid w:val="003B2BAD"/>
    <w:rsid w:val="003B3547"/>
    <w:rsid w:val="003B4FB9"/>
    <w:rsid w:val="003B57B9"/>
    <w:rsid w:val="003B5D9E"/>
    <w:rsid w:val="003B5E70"/>
    <w:rsid w:val="003B5E98"/>
    <w:rsid w:val="003B6C65"/>
    <w:rsid w:val="003C0A6E"/>
    <w:rsid w:val="003C279F"/>
    <w:rsid w:val="003C5258"/>
    <w:rsid w:val="003C618F"/>
    <w:rsid w:val="003C691B"/>
    <w:rsid w:val="003C77D4"/>
    <w:rsid w:val="003D05E4"/>
    <w:rsid w:val="003D09F6"/>
    <w:rsid w:val="003D1D8B"/>
    <w:rsid w:val="003D25D7"/>
    <w:rsid w:val="003D2934"/>
    <w:rsid w:val="003D2E7C"/>
    <w:rsid w:val="003D3B78"/>
    <w:rsid w:val="003D602D"/>
    <w:rsid w:val="003D7394"/>
    <w:rsid w:val="003E0D2B"/>
    <w:rsid w:val="003E2818"/>
    <w:rsid w:val="003E364C"/>
    <w:rsid w:val="003E3C74"/>
    <w:rsid w:val="003E426C"/>
    <w:rsid w:val="003E42C8"/>
    <w:rsid w:val="003E4EFF"/>
    <w:rsid w:val="003E5A77"/>
    <w:rsid w:val="003E5EFB"/>
    <w:rsid w:val="003F242D"/>
    <w:rsid w:val="003F4C64"/>
    <w:rsid w:val="003F5D54"/>
    <w:rsid w:val="004011DC"/>
    <w:rsid w:val="00404D31"/>
    <w:rsid w:val="00405AF1"/>
    <w:rsid w:val="00405BC0"/>
    <w:rsid w:val="00405CA2"/>
    <w:rsid w:val="004066D3"/>
    <w:rsid w:val="00411858"/>
    <w:rsid w:val="00412E1F"/>
    <w:rsid w:val="00413797"/>
    <w:rsid w:val="00413C1A"/>
    <w:rsid w:val="004140F5"/>
    <w:rsid w:val="004141A8"/>
    <w:rsid w:val="00414F7E"/>
    <w:rsid w:val="00415535"/>
    <w:rsid w:val="00415879"/>
    <w:rsid w:val="00416F4C"/>
    <w:rsid w:val="0042126C"/>
    <w:rsid w:val="00421678"/>
    <w:rsid w:val="004217EF"/>
    <w:rsid w:val="00422605"/>
    <w:rsid w:val="0042287B"/>
    <w:rsid w:val="004248A3"/>
    <w:rsid w:val="004249AF"/>
    <w:rsid w:val="00426AF7"/>
    <w:rsid w:val="00427549"/>
    <w:rsid w:val="00432CB5"/>
    <w:rsid w:val="00434D14"/>
    <w:rsid w:val="00436BA1"/>
    <w:rsid w:val="00436C2A"/>
    <w:rsid w:val="004371B2"/>
    <w:rsid w:val="00437940"/>
    <w:rsid w:val="00437998"/>
    <w:rsid w:val="00441839"/>
    <w:rsid w:val="00445A50"/>
    <w:rsid w:val="004463F3"/>
    <w:rsid w:val="00451668"/>
    <w:rsid w:val="00454150"/>
    <w:rsid w:val="00454542"/>
    <w:rsid w:val="00455487"/>
    <w:rsid w:val="00455E6F"/>
    <w:rsid w:val="00456B0A"/>
    <w:rsid w:val="00456D58"/>
    <w:rsid w:val="0045752B"/>
    <w:rsid w:val="00460345"/>
    <w:rsid w:val="00461482"/>
    <w:rsid w:val="004627A3"/>
    <w:rsid w:val="004627ED"/>
    <w:rsid w:val="00463681"/>
    <w:rsid w:val="00466660"/>
    <w:rsid w:val="00467B22"/>
    <w:rsid w:val="00472616"/>
    <w:rsid w:val="004735AC"/>
    <w:rsid w:val="00475DFC"/>
    <w:rsid w:val="004761F0"/>
    <w:rsid w:val="00491F65"/>
    <w:rsid w:val="0049300B"/>
    <w:rsid w:val="004946B3"/>
    <w:rsid w:val="00495BB2"/>
    <w:rsid w:val="004966C2"/>
    <w:rsid w:val="004971B9"/>
    <w:rsid w:val="00497B93"/>
    <w:rsid w:val="004A1459"/>
    <w:rsid w:val="004A2937"/>
    <w:rsid w:val="004A40C4"/>
    <w:rsid w:val="004A5A66"/>
    <w:rsid w:val="004A5BB0"/>
    <w:rsid w:val="004A6203"/>
    <w:rsid w:val="004A6986"/>
    <w:rsid w:val="004B2332"/>
    <w:rsid w:val="004B2CDF"/>
    <w:rsid w:val="004B3927"/>
    <w:rsid w:val="004B3FF9"/>
    <w:rsid w:val="004B5745"/>
    <w:rsid w:val="004B5DB9"/>
    <w:rsid w:val="004B61EE"/>
    <w:rsid w:val="004C14C5"/>
    <w:rsid w:val="004C158E"/>
    <w:rsid w:val="004C415D"/>
    <w:rsid w:val="004D0623"/>
    <w:rsid w:val="004D2859"/>
    <w:rsid w:val="004D2B83"/>
    <w:rsid w:val="004D3642"/>
    <w:rsid w:val="004D3D08"/>
    <w:rsid w:val="004D412F"/>
    <w:rsid w:val="004D4BC5"/>
    <w:rsid w:val="004D5122"/>
    <w:rsid w:val="004D52E9"/>
    <w:rsid w:val="004E512F"/>
    <w:rsid w:val="004F0EB2"/>
    <w:rsid w:val="004F2283"/>
    <w:rsid w:val="004F2585"/>
    <w:rsid w:val="004F5DE1"/>
    <w:rsid w:val="004F601A"/>
    <w:rsid w:val="004F65B8"/>
    <w:rsid w:val="004F719A"/>
    <w:rsid w:val="004F7639"/>
    <w:rsid w:val="00500683"/>
    <w:rsid w:val="0050231A"/>
    <w:rsid w:val="0050279A"/>
    <w:rsid w:val="00502F3D"/>
    <w:rsid w:val="00502F64"/>
    <w:rsid w:val="005055DF"/>
    <w:rsid w:val="005058FB"/>
    <w:rsid w:val="00507D41"/>
    <w:rsid w:val="00507DCA"/>
    <w:rsid w:val="00510787"/>
    <w:rsid w:val="00510E1A"/>
    <w:rsid w:val="00511137"/>
    <w:rsid w:val="00511C72"/>
    <w:rsid w:val="00513D0F"/>
    <w:rsid w:val="00515BA5"/>
    <w:rsid w:val="0051762B"/>
    <w:rsid w:val="00520B55"/>
    <w:rsid w:val="00521176"/>
    <w:rsid w:val="005211CA"/>
    <w:rsid w:val="00521EA1"/>
    <w:rsid w:val="005229F0"/>
    <w:rsid w:val="00522AEC"/>
    <w:rsid w:val="00523077"/>
    <w:rsid w:val="0052327A"/>
    <w:rsid w:val="005242BB"/>
    <w:rsid w:val="00525B83"/>
    <w:rsid w:val="00526382"/>
    <w:rsid w:val="0053057E"/>
    <w:rsid w:val="00532665"/>
    <w:rsid w:val="005351EC"/>
    <w:rsid w:val="00535E8B"/>
    <w:rsid w:val="0053617E"/>
    <w:rsid w:val="005379E3"/>
    <w:rsid w:val="0054094A"/>
    <w:rsid w:val="00540C95"/>
    <w:rsid w:val="00541C78"/>
    <w:rsid w:val="00543104"/>
    <w:rsid w:val="00545C5A"/>
    <w:rsid w:val="0054660A"/>
    <w:rsid w:val="005469D3"/>
    <w:rsid w:val="00546AEA"/>
    <w:rsid w:val="005504CE"/>
    <w:rsid w:val="0055073E"/>
    <w:rsid w:val="005510C6"/>
    <w:rsid w:val="0055332B"/>
    <w:rsid w:val="00555051"/>
    <w:rsid w:val="005572D3"/>
    <w:rsid w:val="0056040B"/>
    <w:rsid w:val="005631BA"/>
    <w:rsid w:val="00564243"/>
    <w:rsid w:val="00566B47"/>
    <w:rsid w:val="00567CA9"/>
    <w:rsid w:val="00570F94"/>
    <w:rsid w:val="005718E4"/>
    <w:rsid w:val="005728E5"/>
    <w:rsid w:val="00572D56"/>
    <w:rsid w:val="0057371A"/>
    <w:rsid w:val="005741B1"/>
    <w:rsid w:val="0057648D"/>
    <w:rsid w:val="005806C1"/>
    <w:rsid w:val="0058174E"/>
    <w:rsid w:val="00581CFE"/>
    <w:rsid w:val="00581FD2"/>
    <w:rsid w:val="00582C66"/>
    <w:rsid w:val="00584AB2"/>
    <w:rsid w:val="00585477"/>
    <w:rsid w:val="00586095"/>
    <w:rsid w:val="00590808"/>
    <w:rsid w:val="0059158F"/>
    <w:rsid w:val="00591EF1"/>
    <w:rsid w:val="00592881"/>
    <w:rsid w:val="005945BA"/>
    <w:rsid w:val="00594CED"/>
    <w:rsid w:val="005952F5"/>
    <w:rsid w:val="00595E39"/>
    <w:rsid w:val="00597D6A"/>
    <w:rsid w:val="005A00D7"/>
    <w:rsid w:val="005A2E15"/>
    <w:rsid w:val="005A382D"/>
    <w:rsid w:val="005A4D7B"/>
    <w:rsid w:val="005A51CC"/>
    <w:rsid w:val="005A5FC7"/>
    <w:rsid w:val="005A6BBD"/>
    <w:rsid w:val="005A7B19"/>
    <w:rsid w:val="005B10C0"/>
    <w:rsid w:val="005B2BF1"/>
    <w:rsid w:val="005B401A"/>
    <w:rsid w:val="005B4449"/>
    <w:rsid w:val="005B49E6"/>
    <w:rsid w:val="005B5F52"/>
    <w:rsid w:val="005B63C1"/>
    <w:rsid w:val="005B6A17"/>
    <w:rsid w:val="005B6ABB"/>
    <w:rsid w:val="005B7AE1"/>
    <w:rsid w:val="005C1A78"/>
    <w:rsid w:val="005C2064"/>
    <w:rsid w:val="005C2DF5"/>
    <w:rsid w:val="005C304E"/>
    <w:rsid w:val="005C43A0"/>
    <w:rsid w:val="005C4A76"/>
    <w:rsid w:val="005C5466"/>
    <w:rsid w:val="005C5732"/>
    <w:rsid w:val="005C57F0"/>
    <w:rsid w:val="005C6969"/>
    <w:rsid w:val="005C7237"/>
    <w:rsid w:val="005C7BB0"/>
    <w:rsid w:val="005D0CDD"/>
    <w:rsid w:val="005D0DE5"/>
    <w:rsid w:val="005D184B"/>
    <w:rsid w:val="005D1EBD"/>
    <w:rsid w:val="005D210C"/>
    <w:rsid w:val="005D2C66"/>
    <w:rsid w:val="005D555E"/>
    <w:rsid w:val="005D5982"/>
    <w:rsid w:val="005D5AEF"/>
    <w:rsid w:val="005D66C3"/>
    <w:rsid w:val="005D6AE4"/>
    <w:rsid w:val="005D71E1"/>
    <w:rsid w:val="005E2683"/>
    <w:rsid w:val="005E39B5"/>
    <w:rsid w:val="005E5A7B"/>
    <w:rsid w:val="005E7094"/>
    <w:rsid w:val="005F2852"/>
    <w:rsid w:val="005F49E5"/>
    <w:rsid w:val="005F6415"/>
    <w:rsid w:val="005F7055"/>
    <w:rsid w:val="005F765D"/>
    <w:rsid w:val="0060079B"/>
    <w:rsid w:val="00600A35"/>
    <w:rsid w:val="00601EC5"/>
    <w:rsid w:val="00602019"/>
    <w:rsid w:val="006022FC"/>
    <w:rsid w:val="00604185"/>
    <w:rsid w:val="0060457A"/>
    <w:rsid w:val="00607459"/>
    <w:rsid w:val="0061026F"/>
    <w:rsid w:val="006116AA"/>
    <w:rsid w:val="006133B3"/>
    <w:rsid w:val="00615F13"/>
    <w:rsid w:val="00617CC2"/>
    <w:rsid w:val="00617F0F"/>
    <w:rsid w:val="00620AF6"/>
    <w:rsid w:val="00624B3B"/>
    <w:rsid w:val="00625E7A"/>
    <w:rsid w:val="006272BD"/>
    <w:rsid w:val="006342BF"/>
    <w:rsid w:val="00635C6A"/>
    <w:rsid w:val="00635DE2"/>
    <w:rsid w:val="00640983"/>
    <w:rsid w:val="00640E3E"/>
    <w:rsid w:val="0064147F"/>
    <w:rsid w:val="00643507"/>
    <w:rsid w:val="00643CF6"/>
    <w:rsid w:val="00644323"/>
    <w:rsid w:val="00645278"/>
    <w:rsid w:val="00645CDC"/>
    <w:rsid w:val="0064607F"/>
    <w:rsid w:val="00652721"/>
    <w:rsid w:val="006533AA"/>
    <w:rsid w:val="00654327"/>
    <w:rsid w:val="00654D53"/>
    <w:rsid w:val="00656E58"/>
    <w:rsid w:val="00657691"/>
    <w:rsid w:val="00657CEE"/>
    <w:rsid w:val="00660828"/>
    <w:rsid w:val="00661637"/>
    <w:rsid w:val="00661A83"/>
    <w:rsid w:val="00661DFA"/>
    <w:rsid w:val="00662D6E"/>
    <w:rsid w:val="00663362"/>
    <w:rsid w:val="006642FE"/>
    <w:rsid w:val="00665612"/>
    <w:rsid w:val="00665BD1"/>
    <w:rsid w:val="00666DFB"/>
    <w:rsid w:val="0066726E"/>
    <w:rsid w:val="006704DE"/>
    <w:rsid w:val="00671C27"/>
    <w:rsid w:val="0067204A"/>
    <w:rsid w:val="00672B67"/>
    <w:rsid w:val="00672C34"/>
    <w:rsid w:val="00673976"/>
    <w:rsid w:val="00675916"/>
    <w:rsid w:val="00676BD1"/>
    <w:rsid w:val="0068119A"/>
    <w:rsid w:val="006813C5"/>
    <w:rsid w:val="0068195A"/>
    <w:rsid w:val="00681CE5"/>
    <w:rsid w:val="00681F81"/>
    <w:rsid w:val="00686F7B"/>
    <w:rsid w:val="0069073B"/>
    <w:rsid w:val="00691012"/>
    <w:rsid w:val="00692126"/>
    <w:rsid w:val="006924EE"/>
    <w:rsid w:val="00692663"/>
    <w:rsid w:val="00693256"/>
    <w:rsid w:val="0069416E"/>
    <w:rsid w:val="00695A0D"/>
    <w:rsid w:val="00696328"/>
    <w:rsid w:val="00697636"/>
    <w:rsid w:val="006A0957"/>
    <w:rsid w:val="006A1C3F"/>
    <w:rsid w:val="006A1DC5"/>
    <w:rsid w:val="006A27CC"/>
    <w:rsid w:val="006A2899"/>
    <w:rsid w:val="006A328A"/>
    <w:rsid w:val="006A43E8"/>
    <w:rsid w:val="006A45B0"/>
    <w:rsid w:val="006A55FB"/>
    <w:rsid w:val="006A7634"/>
    <w:rsid w:val="006A7BEC"/>
    <w:rsid w:val="006B0421"/>
    <w:rsid w:val="006B05B2"/>
    <w:rsid w:val="006B2293"/>
    <w:rsid w:val="006B27B1"/>
    <w:rsid w:val="006B3383"/>
    <w:rsid w:val="006B43D6"/>
    <w:rsid w:val="006B43F5"/>
    <w:rsid w:val="006B63D1"/>
    <w:rsid w:val="006B7C50"/>
    <w:rsid w:val="006C2D0A"/>
    <w:rsid w:val="006C39B9"/>
    <w:rsid w:val="006C3A22"/>
    <w:rsid w:val="006C74DC"/>
    <w:rsid w:val="006D0EBF"/>
    <w:rsid w:val="006D65DE"/>
    <w:rsid w:val="006D66C8"/>
    <w:rsid w:val="006E339C"/>
    <w:rsid w:val="006E37A9"/>
    <w:rsid w:val="006E3DC5"/>
    <w:rsid w:val="006E5E57"/>
    <w:rsid w:val="006E6343"/>
    <w:rsid w:val="006E7AC7"/>
    <w:rsid w:val="006F0AAF"/>
    <w:rsid w:val="006F1F3B"/>
    <w:rsid w:val="006F2D88"/>
    <w:rsid w:val="006F3003"/>
    <w:rsid w:val="006F3A7B"/>
    <w:rsid w:val="006F43D9"/>
    <w:rsid w:val="006F5635"/>
    <w:rsid w:val="006F5A23"/>
    <w:rsid w:val="006F6BB7"/>
    <w:rsid w:val="006F7047"/>
    <w:rsid w:val="0070116B"/>
    <w:rsid w:val="00701CA7"/>
    <w:rsid w:val="00702260"/>
    <w:rsid w:val="00702A60"/>
    <w:rsid w:val="00702DBF"/>
    <w:rsid w:val="00703C29"/>
    <w:rsid w:val="007043FC"/>
    <w:rsid w:val="00706C6B"/>
    <w:rsid w:val="0070736C"/>
    <w:rsid w:val="00711ADD"/>
    <w:rsid w:val="00712076"/>
    <w:rsid w:val="00712ABE"/>
    <w:rsid w:val="00712C4C"/>
    <w:rsid w:val="0071348C"/>
    <w:rsid w:val="00714721"/>
    <w:rsid w:val="007162D4"/>
    <w:rsid w:val="00716845"/>
    <w:rsid w:val="007172C3"/>
    <w:rsid w:val="00717905"/>
    <w:rsid w:val="00721688"/>
    <w:rsid w:val="00721738"/>
    <w:rsid w:val="00723B20"/>
    <w:rsid w:val="00725182"/>
    <w:rsid w:val="007252D2"/>
    <w:rsid w:val="00727B5B"/>
    <w:rsid w:val="00727B61"/>
    <w:rsid w:val="0073054A"/>
    <w:rsid w:val="00730668"/>
    <w:rsid w:val="00730F25"/>
    <w:rsid w:val="00731995"/>
    <w:rsid w:val="0073289F"/>
    <w:rsid w:val="007365E8"/>
    <w:rsid w:val="007369BB"/>
    <w:rsid w:val="00743C5A"/>
    <w:rsid w:val="00746E00"/>
    <w:rsid w:val="00751A75"/>
    <w:rsid w:val="00752648"/>
    <w:rsid w:val="00752A2F"/>
    <w:rsid w:val="0075355D"/>
    <w:rsid w:val="007536D7"/>
    <w:rsid w:val="007540C2"/>
    <w:rsid w:val="00754993"/>
    <w:rsid w:val="007575E1"/>
    <w:rsid w:val="0076024B"/>
    <w:rsid w:val="00761DC1"/>
    <w:rsid w:val="00770431"/>
    <w:rsid w:val="0077345F"/>
    <w:rsid w:val="00773AAE"/>
    <w:rsid w:val="0077658D"/>
    <w:rsid w:val="0077675D"/>
    <w:rsid w:val="00776CB7"/>
    <w:rsid w:val="00776E67"/>
    <w:rsid w:val="00780A2A"/>
    <w:rsid w:val="007823FF"/>
    <w:rsid w:val="00786BD0"/>
    <w:rsid w:val="007903E6"/>
    <w:rsid w:val="007914BA"/>
    <w:rsid w:val="007924C9"/>
    <w:rsid w:val="007940B0"/>
    <w:rsid w:val="00794443"/>
    <w:rsid w:val="00794A76"/>
    <w:rsid w:val="0079501D"/>
    <w:rsid w:val="00795719"/>
    <w:rsid w:val="00795835"/>
    <w:rsid w:val="00795DAE"/>
    <w:rsid w:val="00796D88"/>
    <w:rsid w:val="00797FBE"/>
    <w:rsid w:val="007A06ED"/>
    <w:rsid w:val="007A154A"/>
    <w:rsid w:val="007A1C27"/>
    <w:rsid w:val="007A27F3"/>
    <w:rsid w:val="007A5F8A"/>
    <w:rsid w:val="007A64ED"/>
    <w:rsid w:val="007B0BE3"/>
    <w:rsid w:val="007B10AB"/>
    <w:rsid w:val="007B18FC"/>
    <w:rsid w:val="007B19B3"/>
    <w:rsid w:val="007B32B7"/>
    <w:rsid w:val="007B7A46"/>
    <w:rsid w:val="007C1D8C"/>
    <w:rsid w:val="007C3E8B"/>
    <w:rsid w:val="007C5177"/>
    <w:rsid w:val="007C60CE"/>
    <w:rsid w:val="007C63AF"/>
    <w:rsid w:val="007C709F"/>
    <w:rsid w:val="007C7DE9"/>
    <w:rsid w:val="007D034C"/>
    <w:rsid w:val="007D08E8"/>
    <w:rsid w:val="007D0A23"/>
    <w:rsid w:val="007D3E20"/>
    <w:rsid w:val="007D694E"/>
    <w:rsid w:val="007D71BD"/>
    <w:rsid w:val="007E2295"/>
    <w:rsid w:val="007E2950"/>
    <w:rsid w:val="007E2E80"/>
    <w:rsid w:val="007E302D"/>
    <w:rsid w:val="007E45DD"/>
    <w:rsid w:val="007E4696"/>
    <w:rsid w:val="007E6ED3"/>
    <w:rsid w:val="007F2857"/>
    <w:rsid w:val="007F4010"/>
    <w:rsid w:val="007F55BF"/>
    <w:rsid w:val="007F6651"/>
    <w:rsid w:val="007F674D"/>
    <w:rsid w:val="008000BC"/>
    <w:rsid w:val="0080027D"/>
    <w:rsid w:val="00801E47"/>
    <w:rsid w:val="00802BBB"/>
    <w:rsid w:val="00802D42"/>
    <w:rsid w:val="00802E0C"/>
    <w:rsid w:val="008038E0"/>
    <w:rsid w:val="00804026"/>
    <w:rsid w:val="00804F24"/>
    <w:rsid w:val="0080552D"/>
    <w:rsid w:val="00805775"/>
    <w:rsid w:val="00807894"/>
    <w:rsid w:val="00807F1C"/>
    <w:rsid w:val="00810228"/>
    <w:rsid w:val="00810E07"/>
    <w:rsid w:val="00811476"/>
    <w:rsid w:val="00811B4C"/>
    <w:rsid w:val="008122C7"/>
    <w:rsid w:val="00813ED2"/>
    <w:rsid w:val="00814672"/>
    <w:rsid w:val="00817318"/>
    <w:rsid w:val="00817ED9"/>
    <w:rsid w:val="00823D57"/>
    <w:rsid w:val="00824459"/>
    <w:rsid w:val="008264A7"/>
    <w:rsid w:val="0082681F"/>
    <w:rsid w:val="00830DAE"/>
    <w:rsid w:val="00831AFC"/>
    <w:rsid w:val="00832248"/>
    <w:rsid w:val="00832BF7"/>
    <w:rsid w:val="0083336E"/>
    <w:rsid w:val="00836A9F"/>
    <w:rsid w:val="0083724B"/>
    <w:rsid w:val="0084342E"/>
    <w:rsid w:val="00843CD0"/>
    <w:rsid w:val="00844DBB"/>
    <w:rsid w:val="008453E4"/>
    <w:rsid w:val="00845D29"/>
    <w:rsid w:val="00847403"/>
    <w:rsid w:val="00856183"/>
    <w:rsid w:val="00856A17"/>
    <w:rsid w:val="00857306"/>
    <w:rsid w:val="008578A7"/>
    <w:rsid w:val="00857E26"/>
    <w:rsid w:val="00862564"/>
    <w:rsid w:val="0086344F"/>
    <w:rsid w:val="008637B1"/>
    <w:rsid w:val="00863B7E"/>
    <w:rsid w:val="008662AE"/>
    <w:rsid w:val="00866BED"/>
    <w:rsid w:val="00870CB8"/>
    <w:rsid w:val="008713CA"/>
    <w:rsid w:val="0087257E"/>
    <w:rsid w:val="008732FD"/>
    <w:rsid w:val="008744CA"/>
    <w:rsid w:val="00876CB0"/>
    <w:rsid w:val="00880723"/>
    <w:rsid w:val="00880ECE"/>
    <w:rsid w:val="0088252F"/>
    <w:rsid w:val="00887149"/>
    <w:rsid w:val="00887975"/>
    <w:rsid w:val="00890476"/>
    <w:rsid w:val="00891564"/>
    <w:rsid w:val="00896073"/>
    <w:rsid w:val="00896264"/>
    <w:rsid w:val="00896283"/>
    <w:rsid w:val="00897B7D"/>
    <w:rsid w:val="008A0F34"/>
    <w:rsid w:val="008A1EDE"/>
    <w:rsid w:val="008A42C1"/>
    <w:rsid w:val="008A46D5"/>
    <w:rsid w:val="008A4737"/>
    <w:rsid w:val="008A503B"/>
    <w:rsid w:val="008A5101"/>
    <w:rsid w:val="008A5A7E"/>
    <w:rsid w:val="008A6384"/>
    <w:rsid w:val="008A765E"/>
    <w:rsid w:val="008B0820"/>
    <w:rsid w:val="008B59A1"/>
    <w:rsid w:val="008B636D"/>
    <w:rsid w:val="008B7072"/>
    <w:rsid w:val="008B711B"/>
    <w:rsid w:val="008B785E"/>
    <w:rsid w:val="008C046C"/>
    <w:rsid w:val="008C07E9"/>
    <w:rsid w:val="008C4C49"/>
    <w:rsid w:val="008C5685"/>
    <w:rsid w:val="008C62E0"/>
    <w:rsid w:val="008C7716"/>
    <w:rsid w:val="008C7DB1"/>
    <w:rsid w:val="008D045E"/>
    <w:rsid w:val="008D1044"/>
    <w:rsid w:val="008D240E"/>
    <w:rsid w:val="008D2FEE"/>
    <w:rsid w:val="008D3BA7"/>
    <w:rsid w:val="008D4903"/>
    <w:rsid w:val="008D4BFC"/>
    <w:rsid w:val="008D50E5"/>
    <w:rsid w:val="008D53CE"/>
    <w:rsid w:val="008E2C92"/>
    <w:rsid w:val="008E3F06"/>
    <w:rsid w:val="008E4FC8"/>
    <w:rsid w:val="008E5D41"/>
    <w:rsid w:val="008E6F78"/>
    <w:rsid w:val="008F02C7"/>
    <w:rsid w:val="008F05FF"/>
    <w:rsid w:val="008F0E3C"/>
    <w:rsid w:val="008F2665"/>
    <w:rsid w:val="008F4011"/>
    <w:rsid w:val="008F4B71"/>
    <w:rsid w:val="008F53C3"/>
    <w:rsid w:val="008F5FC0"/>
    <w:rsid w:val="008F6316"/>
    <w:rsid w:val="008F63D6"/>
    <w:rsid w:val="008F7026"/>
    <w:rsid w:val="00901176"/>
    <w:rsid w:val="009015B5"/>
    <w:rsid w:val="00902C16"/>
    <w:rsid w:val="00904CE3"/>
    <w:rsid w:val="00906914"/>
    <w:rsid w:val="00910326"/>
    <w:rsid w:val="00910FB8"/>
    <w:rsid w:val="009122F6"/>
    <w:rsid w:val="00912AB3"/>
    <w:rsid w:val="00914D4B"/>
    <w:rsid w:val="00915F1F"/>
    <w:rsid w:val="00916379"/>
    <w:rsid w:val="0091663B"/>
    <w:rsid w:val="009216CE"/>
    <w:rsid w:val="00921963"/>
    <w:rsid w:val="00922247"/>
    <w:rsid w:val="00922794"/>
    <w:rsid w:val="009241DE"/>
    <w:rsid w:val="00925E16"/>
    <w:rsid w:val="00926633"/>
    <w:rsid w:val="00927192"/>
    <w:rsid w:val="009312DC"/>
    <w:rsid w:val="00931974"/>
    <w:rsid w:val="009327E3"/>
    <w:rsid w:val="00932C8B"/>
    <w:rsid w:val="00933B89"/>
    <w:rsid w:val="00933EDC"/>
    <w:rsid w:val="009348DC"/>
    <w:rsid w:val="00934B43"/>
    <w:rsid w:val="00936C03"/>
    <w:rsid w:val="009378C5"/>
    <w:rsid w:val="00937918"/>
    <w:rsid w:val="009415A9"/>
    <w:rsid w:val="00941768"/>
    <w:rsid w:val="00942550"/>
    <w:rsid w:val="00944B48"/>
    <w:rsid w:val="00945927"/>
    <w:rsid w:val="009464C1"/>
    <w:rsid w:val="00946B21"/>
    <w:rsid w:val="00947150"/>
    <w:rsid w:val="00947B86"/>
    <w:rsid w:val="0095095E"/>
    <w:rsid w:val="0095359F"/>
    <w:rsid w:val="0095391C"/>
    <w:rsid w:val="00954176"/>
    <w:rsid w:val="00961647"/>
    <w:rsid w:val="00962616"/>
    <w:rsid w:val="00963674"/>
    <w:rsid w:val="00965478"/>
    <w:rsid w:val="00965B7C"/>
    <w:rsid w:val="00965E28"/>
    <w:rsid w:val="0096663F"/>
    <w:rsid w:val="00966B9B"/>
    <w:rsid w:val="00970894"/>
    <w:rsid w:val="0097116B"/>
    <w:rsid w:val="009727C4"/>
    <w:rsid w:val="00972A03"/>
    <w:rsid w:val="0097498A"/>
    <w:rsid w:val="00980967"/>
    <w:rsid w:val="00980B43"/>
    <w:rsid w:val="00980EC3"/>
    <w:rsid w:val="00985547"/>
    <w:rsid w:val="00985FB0"/>
    <w:rsid w:val="00986153"/>
    <w:rsid w:val="00986FDF"/>
    <w:rsid w:val="009935D9"/>
    <w:rsid w:val="00994B12"/>
    <w:rsid w:val="009A11CD"/>
    <w:rsid w:val="009A3594"/>
    <w:rsid w:val="009A4850"/>
    <w:rsid w:val="009A61D2"/>
    <w:rsid w:val="009B0F41"/>
    <w:rsid w:val="009B128C"/>
    <w:rsid w:val="009B21B1"/>
    <w:rsid w:val="009B4144"/>
    <w:rsid w:val="009B6283"/>
    <w:rsid w:val="009B696F"/>
    <w:rsid w:val="009B6EB5"/>
    <w:rsid w:val="009B74B5"/>
    <w:rsid w:val="009C0E00"/>
    <w:rsid w:val="009C1EE4"/>
    <w:rsid w:val="009C3100"/>
    <w:rsid w:val="009C401F"/>
    <w:rsid w:val="009C5EE9"/>
    <w:rsid w:val="009C6E54"/>
    <w:rsid w:val="009D0069"/>
    <w:rsid w:val="009D09C4"/>
    <w:rsid w:val="009D1F8B"/>
    <w:rsid w:val="009D334D"/>
    <w:rsid w:val="009D3A60"/>
    <w:rsid w:val="009D530E"/>
    <w:rsid w:val="009D663D"/>
    <w:rsid w:val="009D68EA"/>
    <w:rsid w:val="009D6C38"/>
    <w:rsid w:val="009D7C24"/>
    <w:rsid w:val="009E2856"/>
    <w:rsid w:val="009E2CFC"/>
    <w:rsid w:val="009E3D75"/>
    <w:rsid w:val="009E516A"/>
    <w:rsid w:val="009E53D5"/>
    <w:rsid w:val="009E54A9"/>
    <w:rsid w:val="009E76A7"/>
    <w:rsid w:val="009E7DDC"/>
    <w:rsid w:val="009F005B"/>
    <w:rsid w:val="009F0C10"/>
    <w:rsid w:val="009F15C6"/>
    <w:rsid w:val="009F1FA7"/>
    <w:rsid w:val="009F295A"/>
    <w:rsid w:val="009F2BB3"/>
    <w:rsid w:val="009F31C3"/>
    <w:rsid w:val="009F36F7"/>
    <w:rsid w:val="009F3834"/>
    <w:rsid w:val="009F4B15"/>
    <w:rsid w:val="009F4E83"/>
    <w:rsid w:val="009F65D7"/>
    <w:rsid w:val="009F6B4F"/>
    <w:rsid w:val="009F7E06"/>
    <w:rsid w:val="00A01BDA"/>
    <w:rsid w:val="00A05418"/>
    <w:rsid w:val="00A05736"/>
    <w:rsid w:val="00A116CD"/>
    <w:rsid w:val="00A16306"/>
    <w:rsid w:val="00A16C16"/>
    <w:rsid w:val="00A17541"/>
    <w:rsid w:val="00A21D03"/>
    <w:rsid w:val="00A225E0"/>
    <w:rsid w:val="00A23EB4"/>
    <w:rsid w:val="00A25754"/>
    <w:rsid w:val="00A25A53"/>
    <w:rsid w:val="00A26705"/>
    <w:rsid w:val="00A2704D"/>
    <w:rsid w:val="00A31DDB"/>
    <w:rsid w:val="00A33EAD"/>
    <w:rsid w:val="00A35357"/>
    <w:rsid w:val="00A36E7D"/>
    <w:rsid w:val="00A3778A"/>
    <w:rsid w:val="00A41586"/>
    <w:rsid w:val="00A41FC1"/>
    <w:rsid w:val="00A432CC"/>
    <w:rsid w:val="00A515BE"/>
    <w:rsid w:val="00A518EA"/>
    <w:rsid w:val="00A52314"/>
    <w:rsid w:val="00A533B5"/>
    <w:rsid w:val="00A54089"/>
    <w:rsid w:val="00A54626"/>
    <w:rsid w:val="00A5471E"/>
    <w:rsid w:val="00A555CB"/>
    <w:rsid w:val="00A55677"/>
    <w:rsid w:val="00A57134"/>
    <w:rsid w:val="00A57D67"/>
    <w:rsid w:val="00A60740"/>
    <w:rsid w:val="00A61302"/>
    <w:rsid w:val="00A62477"/>
    <w:rsid w:val="00A64407"/>
    <w:rsid w:val="00A64C04"/>
    <w:rsid w:val="00A64D95"/>
    <w:rsid w:val="00A665CD"/>
    <w:rsid w:val="00A6679A"/>
    <w:rsid w:val="00A70985"/>
    <w:rsid w:val="00A724CD"/>
    <w:rsid w:val="00A72C1C"/>
    <w:rsid w:val="00A754ED"/>
    <w:rsid w:val="00A7668C"/>
    <w:rsid w:val="00A76E99"/>
    <w:rsid w:val="00A77CBE"/>
    <w:rsid w:val="00A77D70"/>
    <w:rsid w:val="00A80353"/>
    <w:rsid w:val="00A82A6F"/>
    <w:rsid w:val="00A832DC"/>
    <w:rsid w:val="00A83ABE"/>
    <w:rsid w:val="00A854F9"/>
    <w:rsid w:val="00A86258"/>
    <w:rsid w:val="00A90663"/>
    <w:rsid w:val="00A90FB5"/>
    <w:rsid w:val="00A914BC"/>
    <w:rsid w:val="00A91F0C"/>
    <w:rsid w:val="00A930FA"/>
    <w:rsid w:val="00A93A8A"/>
    <w:rsid w:val="00A9618F"/>
    <w:rsid w:val="00A967A5"/>
    <w:rsid w:val="00A96CD0"/>
    <w:rsid w:val="00A96F3A"/>
    <w:rsid w:val="00A97151"/>
    <w:rsid w:val="00A97DE6"/>
    <w:rsid w:val="00AA1F0F"/>
    <w:rsid w:val="00AA319A"/>
    <w:rsid w:val="00AA3AF3"/>
    <w:rsid w:val="00AB1945"/>
    <w:rsid w:val="00AB284B"/>
    <w:rsid w:val="00AB3DC1"/>
    <w:rsid w:val="00AB4834"/>
    <w:rsid w:val="00AB5284"/>
    <w:rsid w:val="00AB60DC"/>
    <w:rsid w:val="00AB6B92"/>
    <w:rsid w:val="00AC0A59"/>
    <w:rsid w:val="00AC1C25"/>
    <w:rsid w:val="00AC33FC"/>
    <w:rsid w:val="00AC560B"/>
    <w:rsid w:val="00AC6BEF"/>
    <w:rsid w:val="00AC79AC"/>
    <w:rsid w:val="00AD0F94"/>
    <w:rsid w:val="00AD13F4"/>
    <w:rsid w:val="00AD204A"/>
    <w:rsid w:val="00AD4221"/>
    <w:rsid w:val="00AD4240"/>
    <w:rsid w:val="00AD4459"/>
    <w:rsid w:val="00AD493C"/>
    <w:rsid w:val="00AD4E92"/>
    <w:rsid w:val="00AD53A9"/>
    <w:rsid w:val="00AD6346"/>
    <w:rsid w:val="00AD66D7"/>
    <w:rsid w:val="00AD7DF4"/>
    <w:rsid w:val="00AD7E4B"/>
    <w:rsid w:val="00AE0688"/>
    <w:rsid w:val="00AE0A14"/>
    <w:rsid w:val="00AE0AE2"/>
    <w:rsid w:val="00AE15CB"/>
    <w:rsid w:val="00AE1B61"/>
    <w:rsid w:val="00AE20C4"/>
    <w:rsid w:val="00AE2510"/>
    <w:rsid w:val="00AE3C51"/>
    <w:rsid w:val="00AE4422"/>
    <w:rsid w:val="00AE5F81"/>
    <w:rsid w:val="00AF1D66"/>
    <w:rsid w:val="00AF2268"/>
    <w:rsid w:val="00AF25B7"/>
    <w:rsid w:val="00AF266A"/>
    <w:rsid w:val="00AF2B54"/>
    <w:rsid w:val="00AF363D"/>
    <w:rsid w:val="00AF420D"/>
    <w:rsid w:val="00AF426F"/>
    <w:rsid w:val="00AF5745"/>
    <w:rsid w:val="00AF7D4F"/>
    <w:rsid w:val="00B00D65"/>
    <w:rsid w:val="00B03D21"/>
    <w:rsid w:val="00B06BC7"/>
    <w:rsid w:val="00B10041"/>
    <w:rsid w:val="00B1129B"/>
    <w:rsid w:val="00B12944"/>
    <w:rsid w:val="00B17487"/>
    <w:rsid w:val="00B177AB"/>
    <w:rsid w:val="00B20A35"/>
    <w:rsid w:val="00B219E1"/>
    <w:rsid w:val="00B2452E"/>
    <w:rsid w:val="00B25B9A"/>
    <w:rsid w:val="00B27019"/>
    <w:rsid w:val="00B27EA3"/>
    <w:rsid w:val="00B30BEA"/>
    <w:rsid w:val="00B30C59"/>
    <w:rsid w:val="00B35971"/>
    <w:rsid w:val="00B35F29"/>
    <w:rsid w:val="00B368B5"/>
    <w:rsid w:val="00B36BBA"/>
    <w:rsid w:val="00B403B2"/>
    <w:rsid w:val="00B426F2"/>
    <w:rsid w:val="00B449A0"/>
    <w:rsid w:val="00B464D7"/>
    <w:rsid w:val="00B4654B"/>
    <w:rsid w:val="00B468DF"/>
    <w:rsid w:val="00B46BE8"/>
    <w:rsid w:val="00B47A27"/>
    <w:rsid w:val="00B50371"/>
    <w:rsid w:val="00B512C8"/>
    <w:rsid w:val="00B52ED9"/>
    <w:rsid w:val="00B5310A"/>
    <w:rsid w:val="00B53972"/>
    <w:rsid w:val="00B602F4"/>
    <w:rsid w:val="00B615DA"/>
    <w:rsid w:val="00B6374F"/>
    <w:rsid w:val="00B64272"/>
    <w:rsid w:val="00B64E79"/>
    <w:rsid w:val="00B664D8"/>
    <w:rsid w:val="00B70168"/>
    <w:rsid w:val="00B74318"/>
    <w:rsid w:val="00B748A8"/>
    <w:rsid w:val="00B7626A"/>
    <w:rsid w:val="00B81C17"/>
    <w:rsid w:val="00B85548"/>
    <w:rsid w:val="00B85656"/>
    <w:rsid w:val="00B862EC"/>
    <w:rsid w:val="00B87361"/>
    <w:rsid w:val="00B9008D"/>
    <w:rsid w:val="00B914A5"/>
    <w:rsid w:val="00B9159E"/>
    <w:rsid w:val="00B93297"/>
    <w:rsid w:val="00B9470E"/>
    <w:rsid w:val="00B95015"/>
    <w:rsid w:val="00BA1C68"/>
    <w:rsid w:val="00BA5497"/>
    <w:rsid w:val="00BA54D8"/>
    <w:rsid w:val="00BA7A98"/>
    <w:rsid w:val="00BA7B47"/>
    <w:rsid w:val="00BB037B"/>
    <w:rsid w:val="00BB07D4"/>
    <w:rsid w:val="00BB202D"/>
    <w:rsid w:val="00BB33B8"/>
    <w:rsid w:val="00BB53EA"/>
    <w:rsid w:val="00BB56C1"/>
    <w:rsid w:val="00BB5BA5"/>
    <w:rsid w:val="00BB7AC3"/>
    <w:rsid w:val="00BC3C55"/>
    <w:rsid w:val="00BC46C7"/>
    <w:rsid w:val="00BC5C6D"/>
    <w:rsid w:val="00BC6F6A"/>
    <w:rsid w:val="00BD0856"/>
    <w:rsid w:val="00BD1C12"/>
    <w:rsid w:val="00BD3872"/>
    <w:rsid w:val="00BD3F38"/>
    <w:rsid w:val="00BD431F"/>
    <w:rsid w:val="00BD5929"/>
    <w:rsid w:val="00BD64C1"/>
    <w:rsid w:val="00BD74F4"/>
    <w:rsid w:val="00BD7C98"/>
    <w:rsid w:val="00BE0A89"/>
    <w:rsid w:val="00BE2E9E"/>
    <w:rsid w:val="00BE303A"/>
    <w:rsid w:val="00BE503B"/>
    <w:rsid w:val="00BE6195"/>
    <w:rsid w:val="00BE629D"/>
    <w:rsid w:val="00BE78FA"/>
    <w:rsid w:val="00BF0917"/>
    <w:rsid w:val="00BF14AC"/>
    <w:rsid w:val="00BF1EC4"/>
    <w:rsid w:val="00BF3297"/>
    <w:rsid w:val="00BF367A"/>
    <w:rsid w:val="00BF4483"/>
    <w:rsid w:val="00BF51A7"/>
    <w:rsid w:val="00BF729F"/>
    <w:rsid w:val="00C001E0"/>
    <w:rsid w:val="00C0611D"/>
    <w:rsid w:val="00C1026C"/>
    <w:rsid w:val="00C1104A"/>
    <w:rsid w:val="00C11866"/>
    <w:rsid w:val="00C11AB0"/>
    <w:rsid w:val="00C12115"/>
    <w:rsid w:val="00C12D6A"/>
    <w:rsid w:val="00C13DCF"/>
    <w:rsid w:val="00C16B96"/>
    <w:rsid w:val="00C1782A"/>
    <w:rsid w:val="00C206AD"/>
    <w:rsid w:val="00C21F00"/>
    <w:rsid w:val="00C223E4"/>
    <w:rsid w:val="00C23AA4"/>
    <w:rsid w:val="00C23C1C"/>
    <w:rsid w:val="00C23FE8"/>
    <w:rsid w:val="00C2652E"/>
    <w:rsid w:val="00C30E63"/>
    <w:rsid w:val="00C31BE5"/>
    <w:rsid w:val="00C320FA"/>
    <w:rsid w:val="00C32D52"/>
    <w:rsid w:val="00C3318C"/>
    <w:rsid w:val="00C357C9"/>
    <w:rsid w:val="00C37AA6"/>
    <w:rsid w:val="00C44210"/>
    <w:rsid w:val="00C45D9D"/>
    <w:rsid w:val="00C46696"/>
    <w:rsid w:val="00C47F2C"/>
    <w:rsid w:val="00C50568"/>
    <w:rsid w:val="00C5079A"/>
    <w:rsid w:val="00C52917"/>
    <w:rsid w:val="00C56A87"/>
    <w:rsid w:val="00C56AEA"/>
    <w:rsid w:val="00C56B26"/>
    <w:rsid w:val="00C60B45"/>
    <w:rsid w:val="00C626CF"/>
    <w:rsid w:val="00C64AD8"/>
    <w:rsid w:val="00C67AEE"/>
    <w:rsid w:val="00C70CB7"/>
    <w:rsid w:val="00C711B5"/>
    <w:rsid w:val="00C71CAA"/>
    <w:rsid w:val="00C73A26"/>
    <w:rsid w:val="00C7461F"/>
    <w:rsid w:val="00C752F5"/>
    <w:rsid w:val="00C75A4C"/>
    <w:rsid w:val="00C766CF"/>
    <w:rsid w:val="00C77E0E"/>
    <w:rsid w:val="00C81523"/>
    <w:rsid w:val="00C830F9"/>
    <w:rsid w:val="00C8415B"/>
    <w:rsid w:val="00C84372"/>
    <w:rsid w:val="00C86F66"/>
    <w:rsid w:val="00C8748F"/>
    <w:rsid w:val="00C90580"/>
    <w:rsid w:val="00C91A3C"/>
    <w:rsid w:val="00C91F5A"/>
    <w:rsid w:val="00C9324F"/>
    <w:rsid w:val="00C945F0"/>
    <w:rsid w:val="00C94D2F"/>
    <w:rsid w:val="00CA06F6"/>
    <w:rsid w:val="00CA2660"/>
    <w:rsid w:val="00CA2E3F"/>
    <w:rsid w:val="00CA3306"/>
    <w:rsid w:val="00CA35EE"/>
    <w:rsid w:val="00CA4076"/>
    <w:rsid w:val="00CA656D"/>
    <w:rsid w:val="00CA6D79"/>
    <w:rsid w:val="00CA6F3A"/>
    <w:rsid w:val="00CB0203"/>
    <w:rsid w:val="00CB1251"/>
    <w:rsid w:val="00CB32FB"/>
    <w:rsid w:val="00CB3901"/>
    <w:rsid w:val="00CB4167"/>
    <w:rsid w:val="00CB42E3"/>
    <w:rsid w:val="00CB497C"/>
    <w:rsid w:val="00CB6F52"/>
    <w:rsid w:val="00CC0000"/>
    <w:rsid w:val="00CC2041"/>
    <w:rsid w:val="00CC334B"/>
    <w:rsid w:val="00CC460C"/>
    <w:rsid w:val="00CC6765"/>
    <w:rsid w:val="00CC7897"/>
    <w:rsid w:val="00CC7C34"/>
    <w:rsid w:val="00CD262B"/>
    <w:rsid w:val="00CD2AA8"/>
    <w:rsid w:val="00CD2B65"/>
    <w:rsid w:val="00CD65C7"/>
    <w:rsid w:val="00CE190A"/>
    <w:rsid w:val="00CE1F1A"/>
    <w:rsid w:val="00CE2153"/>
    <w:rsid w:val="00CE27F6"/>
    <w:rsid w:val="00CE2FE2"/>
    <w:rsid w:val="00CE52F0"/>
    <w:rsid w:val="00CE5B51"/>
    <w:rsid w:val="00CE6E50"/>
    <w:rsid w:val="00CE7AAB"/>
    <w:rsid w:val="00CF0D16"/>
    <w:rsid w:val="00CF14FC"/>
    <w:rsid w:val="00CF157F"/>
    <w:rsid w:val="00CF16E6"/>
    <w:rsid w:val="00CF1C10"/>
    <w:rsid w:val="00CF1D28"/>
    <w:rsid w:val="00CF33EE"/>
    <w:rsid w:val="00CF46D3"/>
    <w:rsid w:val="00CF5F54"/>
    <w:rsid w:val="00CF6A2E"/>
    <w:rsid w:val="00CF7F6F"/>
    <w:rsid w:val="00D00052"/>
    <w:rsid w:val="00D03C9F"/>
    <w:rsid w:val="00D04B5C"/>
    <w:rsid w:val="00D067C8"/>
    <w:rsid w:val="00D07C79"/>
    <w:rsid w:val="00D1386E"/>
    <w:rsid w:val="00D14810"/>
    <w:rsid w:val="00D16DC9"/>
    <w:rsid w:val="00D20663"/>
    <w:rsid w:val="00D2332A"/>
    <w:rsid w:val="00D262F4"/>
    <w:rsid w:val="00D275BD"/>
    <w:rsid w:val="00D302C5"/>
    <w:rsid w:val="00D30771"/>
    <w:rsid w:val="00D32503"/>
    <w:rsid w:val="00D35241"/>
    <w:rsid w:val="00D3532F"/>
    <w:rsid w:val="00D36A3A"/>
    <w:rsid w:val="00D4304C"/>
    <w:rsid w:val="00D44BAE"/>
    <w:rsid w:val="00D451EA"/>
    <w:rsid w:val="00D45D07"/>
    <w:rsid w:val="00D46A13"/>
    <w:rsid w:val="00D514A5"/>
    <w:rsid w:val="00D51C38"/>
    <w:rsid w:val="00D5302B"/>
    <w:rsid w:val="00D53052"/>
    <w:rsid w:val="00D533EF"/>
    <w:rsid w:val="00D54291"/>
    <w:rsid w:val="00D560AA"/>
    <w:rsid w:val="00D5630F"/>
    <w:rsid w:val="00D56CE3"/>
    <w:rsid w:val="00D57690"/>
    <w:rsid w:val="00D57EAA"/>
    <w:rsid w:val="00D6011E"/>
    <w:rsid w:val="00D61942"/>
    <w:rsid w:val="00D61BC3"/>
    <w:rsid w:val="00D624B8"/>
    <w:rsid w:val="00D626B6"/>
    <w:rsid w:val="00D62812"/>
    <w:rsid w:val="00D65BBA"/>
    <w:rsid w:val="00D67165"/>
    <w:rsid w:val="00D711D4"/>
    <w:rsid w:val="00D712CC"/>
    <w:rsid w:val="00D717E6"/>
    <w:rsid w:val="00D71E44"/>
    <w:rsid w:val="00D72C52"/>
    <w:rsid w:val="00D73555"/>
    <w:rsid w:val="00D73627"/>
    <w:rsid w:val="00D7375D"/>
    <w:rsid w:val="00D74BB8"/>
    <w:rsid w:val="00D7552D"/>
    <w:rsid w:val="00D755FD"/>
    <w:rsid w:val="00D761AE"/>
    <w:rsid w:val="00D77DCD"/>
    <w:rsid w:val="00D8067A"/>
    <w:rsid w:val="00D83110"/>
    <w:rsid w:val="00D83E1B"/>
    <w:rsid w:val="00D84E2E"/>
    <w:rsid w:val="00D85230"/>
    <w:rsid w:val="00D86A1F"/>
    <w:rsid w:val="00D86C89"/>
    <w:rsid w:val="00D87408"/>
    <w:rsid w:val="00D901BE"/>
    <w:rsid w:val="00D91076"/>
    <w:rsid w:val="00D913D2"/>
    <w:rsid w:val="00D918DA"/>
    <w:rsid w:val="00D91B35"/>
    <w:rsid w:val="00D92006"/>
    <w:rsid w:val="00D92C20"/>
    <w:rsid w:val="00D93BA1"/>
    <w:rsid w:val="00D93BC3"/>
    <w:rsid w:val="00D94B8F"/>
    <w:rsid w:val="00D96996"/>
    <w:rsid w:val="00D9729B"/>
    <w:rsid w:val="00DA1ACD"/>
    <w:rsid w:val="00DA4540"/>
    <w:rsid w:val="00DB04E1"/>
    <w:rsid w:val="00DB0EA3"/>
    <w:rsid w:val="00DB1653"/>
    <w:rsid w:val="00DB1F44"/>
    <w:rsid w:val="00DB378E"/>
    <w:rsid w:val="00DB600B"/>
    <w:rsid w:val="00DB62A0"/>
    <w:rsid w:val="00DB760D"/>
    <w:rsid w:val="00DB781F"/>
    <w:rsid w:val="00DC2299"/>
    <w:rsid w:val="00DC2594"/>
    <w:rsid w:val="00DC2A01"/>
    <w:rsid w:val="00DC444C"/>
    <w:rsid w:val="00DC6C33"/>
    <w:rsid w:val="00DD1D2F"/>
    <w:rsid w:val="00DD2A3C"/>
    <w:rsid w:val="00DD419C"/>
    <w:rsid w:val="00DD4510"/>
    <w:rsid w:val="00DD55D5"/>
    <w:rsid w:val="00DE0176"/>
    <w:rsid w:val="00DE13FF"/>
    <w:rsid w:val="00DE23BD"/>
    <w:rsid w:val="00DE2BCD"/>
    <w:rsid w:val="00DE3286"/>
    <w:rsid w:val="00DE36E0"/>
    <w:rsid w:val="00DE43BE"/>
    <w:rsid w:val="00DE57A8"/>
    <w:rsid w:val="00DE5A1F"/>
    <w:rsid w:val="00DE5C42"/>
    <w:rsid w:val="00DE5CB3"/>
    <w:rsid w:val="00DE67CC"/>
    <w:rsid w:val="00DE699D"/>
    <w:rsid w:val="00DE6FA5"/>
    <w:rsid w:val="00DF0608"/>
    <w:rsid w:val="00DF0DF9"/>
    <w:rsid w:val="00DF1347"/>
    <w:rsid w:val="00DF54F8"/>
    <w:rsid w:val="00DF593E"/>
    <w:rsid w:val="00DF6417"/>
    <w:rsid w:val="00DF725F"/>
    <w:rsid w:val="00E01844"/>
    <w:rsid w:val="00E01D31"/>
    <w:rsid w:val="00E01EFE"/>
    <w:rsid w:val="00E04705"/>
    <w:rsid w:val="00E0491D"/>
    <w:rsid w:val="00E05767"/>
    <w:rsid w:val="00E05E38"/>
    <w:rsid w:val="00E10E4E"/>
    <w:rsid w:val="00E1167F"/>
    <w:rsid w:val="00E12222"/>
    <w:rsid w:val="00E12DF8"/>
    <w:rsid w:val="00E12E3A"/>
    <w:rsid w:val="00E13172"/>
    <w:rsid w:val="00E132BE"/>
    <w:rsid w:val="00E13922"/>
    <w:rsid w:val="00E14858"/>
    <w:rsid w:val="00E151B0"/>
    <w:rsid w:val="00E156D8"/>
    <w:rsid w:val="00E156E9"/>
    <w:rsid w:val="00E16061"/>
    <w:rsid w:val="00E16468"/>
    <w:rsid w:val="00E17F32"/>
    <w:rsid w:val="00E2098C"/>
    <w:rsid w:val="00E2193A"/>
    <w:rsid w:val="00E226A2"/>
    <w:rsid w:val="00E249BF"/>
    <w:rsid w:val="00E261B8"/>
    <w:rsid w:val="00E265DD"/>
    <w:rsid w:val="00E26CB6"/>
    <w:rsid w:val="00E26E2A"/>
    <w:rsid w:val="00E32559"/>
    <w:rsid w:val="00E32E69"/>
    <w:rsid w:val="00E33789"/>
    <w:rsid w:val="00E33940"/>
    <w:rsid w:val="00E33F10"/>
    <w:rsid w:val="00E34C3C"/>
    <w:rsid w:val="00E3655F"/>
    <w:rsid w:val="00E426B2"/>
    <w:rsid w:val="00E4290B"/>
    <w:rsid w:val="00E43760"/>
    <w:rsid w:val="00E4753A"/>
    <w:rsid w:val="00E50024"/>
    <w:rsid w:val="00E52180"/>
    <w:rsid w:val="00E52499"/>
    <w:rsid w:val="00E5265D"/>
    <w:rsid w:val="00E5406A"/>
    <w:rsid w:val="00E560C8"/>
    <w:rsid w:val="00E6027F"/>
    <w:rsid w:val="00E60887"/>
    <w:rsid w:val="00E61508"/>
    <w:rsid w:val="00E6183C"/>
    <w:rsid w:val="00E61F01"/>
    <w:rsid w:val="00E62F32"/>
    <w:rsid w:val="00E6328C"/>
    <w:rsid w:val="00E641AD"/>
    <w:rsid w:val="00E64323"/>
    <w:rsid w:val="00E67307"/>
    <w:rsid w:val="00E7157D"/>
    <w:rsid w:val="00E71DA2"/>
    <w:rsid w:val="00E75478"/>
    <w:rsid w:val="00E83932"/>
    <w:rsid w:val="00E83EE9"/>
    <w:rsid w:val="00E866A0"/>
    <w:rsid w:val="00E8747B"/>
    <w:rsid w:val="00E934F2"/>
    <w:rsid w:val="00E94B20"/>
    <w:rsid w:val="00E961AA"/>
    <w:rsid w:val="00E97997"/>
    <w:rsid w:val="00EA0209"/>
    <w:rsid w:val="00EA2316"/>
    <w:rsid w:val="00EA2B55"/>
    <w:rsid w:val="00EA3030"/>
    <w:rsid w:val="00EA372E"/>
    <w:rsid w:val="00EA414E"/>
    <w:rsid w:val="00EA58A3"/>
    <w:rsid w:val="00EA6589"/>
    <w:rsid w:val="00EA731C"/>
    <w:rsid w:val="00EB00AD"/>
    <w:rsid w:val="00EB0C8B"/>
    <w:rsid w:val="00EB2325"/>
    <w:rsid w:val="00EB33BA"/>
    <w:rsid w:val="00EB3834"/>
    <w:rsid w:val="00EB57E4"/>
    <w:rsid w:val="00EB6FDF"/>
    <w:rsid w:val="00EB7180"/>
    <w:rsid w:val="00EC12EA"/>
    <w:rsid w:val="00EC362F"/>
    <w:rsid w:val="00EC3865"/>
    <w:rsid w:val="00EC5298"/>
    <w:rsid w:val="00EC5A0F"/>
    <w:rsid w:val="00EC7144"/>
    <w:rsid w:val="00ED05A1"/>
    <w:rsid w:val="00ED1016"/>
    <w:rsid w:val="00ED18C4"/>
    <w:rsid w:val="00ED646B"/>
    <w:rsid w:val="00EE03FF"/>
    <w:rsid w:val="00EE0418"/>
    <w:rsid w:val="00EE2E95"/>
    <w:rsid w:val="00EE404B"/>
    <w:rsid w:val="00EF0637"/>
    <w:rsid w:val="00EF0C7B"/>
    <w:rsid w:val="00EF4814"/>
    <w:rsid w:val="00EF4B2E"/>
    <w:rsid w:val="00EF4CB9"/>
    <w:rsid w:val="00EF4EB0"/>
    <w:rsid w:val="00EF636F"/>
    <w:rsid w:val="00EF68D5"/>
    <w:rsid w:val="00EF75E9"/>
    <w:rsid w:val="00EF7E71"/>
    <w:rsid w:val="00EF7E7D"/>
    <w:rsid w:val="00F03535"/>
    <w:rsid w:val="00F06D8A"/>
    <w:rsid w:val="00F10BD7"/>
    <w:rsid w:val="00F116E3"/>
    <w:rsid w:val="00F11C2A"/>
    <w:rsid w:val="00F1262E"/>
    <w:rsid w:val="00F151D6"/>
    <w:rsid w:val="00F15D84"/>
    <w:rsid w:val="00F16081"/>
    <w:rsid w:val="00F16FFD"/>
    <w:rsid w:val="00F17713"/>
    <w:rsid w:val="00F178E4"/>
    <w:rsid w:val="00F22C8D"/>
    <w:rsid w:val="00F243D8"/>
    <w:rsid w:val="00F256F4"/>
    <w:rsid w:val="00F2658F"/>
    <w:rsid w:val="00F27BB0"/>
    <w:rsid w:val="00F310B7"/>
    <w:rsid w:val="00F31A68"/>
    <w:rsid w:val="00F326B3"/>
    <w:rsid w:val="00F32ABF"/>
    <w:rsid w:val="00F33D2B"/>
    <w:rsid w:val="00F36243"/>
    <w:rsid w:val="00F3689B"/>
    <w:rsid w:val="00F36B7B"/>
    <w:rsid w:val="00F40FE9"/>
    <w:rsid w:val="00F417E5"/>
    <w:rsid w:val="00F43661"/>
    <w:rsid w:val="00F43E82"/>
    <w:rsid w:val="00F44151"/>
    <w:rsid w:val="00F467A1"/>
    <w:rsid w:val="00F501E5"/>
    <w:rsid w:val="00F5161D"/>
    <w:rsid w:val="00F51789"/>
    <w:rsid w:val="00F52537"/>
    <w:rsid w:val="00F53516"/>
    <w:rsid w:val="00F53D25"/>
    <w:rsid w:val="00F54F57"/>
    <w:rsid w:val="00F6427D"/>
    <w:rsid w:val="00F64A24"/>
    <w:rsid w:val="00F6545A"/>
    <w:rsid w:val="00F65813"/>
    <w:rsid w:val="00F65C67"/>
    <w:rsid w:val="00F6618A"/>
    <w:rsid w:val="00F67E4E"/>
    <w:rsid w:val="00F7018C"/>
    <w:rsid w:val="00F713F0"/>
    <w:rsid w:val="00F71413"/>
    <w:rsid w:val="00F755B4"/>
    <w:rsid w:val="00F81460"/>
    <w:rsid w:val="00F82AA6"/>
    <w:rsid w:val="00F83450"/>
    <w:rsid w:val="00F83D34"/>
    <w:rsid w:val="00F83FA7"/>
    <w:rsid w:val="00F8430D"/>
    <w:rsid w:val="00F8440D"/>
    <w:rsid w:val="00F86709"/>
    <w:rsid w:val="00F87379"/>
    <w:rsid w:val="00F90C38"/>
    <w:rsid w:val="00F90D42"/>
    <w:rsid w:val="00F91127"/>
    <w:rsid w:val="00F9194D"/>
    <w:rsid w:val="00F93600"/>
    <w:rsid w:val="00F94D2F"/>
    <w:rsid w:val="00F95571"/>
    <w:rsid w:val="00F96925"/>
    <w:rsid w:val="00FA0A7E"/>
    <w:rsid w:val="00FA0B74"/>
    <w:rsid w:val="00FA235B"/>
    <w:rsid w:val="00FA35EC"/>
    <w:rsid w:val="00FA5209"/>
    <w:rsid w:val="00FA60E0"/>
    <w:rsid w:val="00FA618B"/>
    <w:rsid w:val="00FA664C"/>
    <w:rsid w:val="00FA6D91"/>
    <w:rsid w:val="00FB07C6"/>
    <w:rsid w:val="00FB1881"/>
    <w:rsid w:val="00FB2E7E"/>
    <w:rsid w:val="00FB52E8"/>
    <w:rsid w:val="00FB580B"/>
    <w:rsid w:val="00FB6E5C"/>
    <w:rsid w:val="00FC102B"/>
    <w:rsid w:val="00FC1D80"/>
    <w:rsid w:val="00FC21DA"/>
    <w:rsid w:val="00FC2BA4"/>
    <w:rsid w:val="00FC34B5"/>
    <w:rsid w:val="00FC4BFB"/>
    <w:rsid w:val="00FC4C54"/>
    <w:rsid w:val="00FC57A8"/>
    <w:rsid w:val="00FC6FC0"/>
    <w:rsid w:val="00FC785B"/>
    <w:rsid w:val="00FC7BD5"/>
    <w:rsid w:val="00FD171C"/>
    <w:rsid w:val="00FD1769"/>
    <w:rsid w:val="00FD1E2C"/>
    <w:rsid w:val="00FD2857"/>
    <w:rsid w:val="00FD3C1F"/>
    <w:rsid w:val="00FD6558"/>
    <w:rsid w:val="00FE1D13"/>
    <w:rsid w:val="00FE294A"/>
    <w:rsid w:val="00FE3F3C"/>
    <w:rsid w:val="00FE4D04"/>
    <w:rsid w:val="00FF062C"/>
    <w:rsid w:val="00FF44A6"/>
    <w:rsid w:val="00FF631F"/>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spacing w:before="60" w:after="6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0" w:unhideWhenUsed="0" w:qFormat="1"/>
    <w:lsdException w:name="line number" w:uiPriority="99"/>
    <w:lsdException w:name="endnote reference" w:uiPriority="99"/>
    <w:lsdException w:name="List Bullet" w:qFormat="1"/>
    <w:lsdException w:name="List Bullet 2" w:qFormat="1"/>
    <w:lsdException w:name="List Bullet 3"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lsdException w:name="E-mail Signature" w:uiPriority="99"/>
    <w:lsdException w:name="HTML Top of Form" w:uiPriority="99"/>
    <w:lsdException w:name="HTML Bottom of Form"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0179"/>
    <w:pPr>
      <w:suppressAutoHyphens/>
      <w:spacing w:before="120" w:after="120"/>
      <w:ind w:left="567"/>
      <w:jc w:val="both"/>
    </w:pPr>
    <w:rPr>
      <w:rFonts w:ascii="Arial" w:hAnsi="Arial"/>
      <w:lang w:eastAsia="en-US"/>
    </w:rPr>
  </w:style>
  <w:style w:type="paragraph" w:styleId="Heading1">
    <w:name w:val="heading 1"/>
    <w:basedOn w:val="Normal"/>
    <w:next w:val="Normal"/>
    <w:link w:val="Heading1Char"/>
    <w:qFormat/>
    <w:rsid w:val="00324A91"/>
    <w:pPr>
      <w:keepNext/>
      <w:numPr>
        <w:numId w:val="10"/>
      </w:numPr>
      <w:tabs>
        <w:tab w:val="right" w:pos="567"/>
      </w:tabs>
      <w:outlineLvl w:val="0"/>
    </w:pPr>
    <w:rPr>
      <w:b/>
      <w:color w:val="000080"/>
      <w:sz w:val="28"/>
    </w:rPr>
  </w:style>
  <w:style w:type="paragraph" w:styleId="Heading2">
    <w:name w:val="heading 2"/>
    <w:basedOn w:val="Normal"/>
    <w:next w:val="Normal"/>
    <w:link w:val="Heading2Char"/>
    <w:qFormat/>
    <w:rsid w:val="007903E6"/>
    <w:pPr>
      <w:keepNext/>
      <w:numPr>
        <w:ilvl w:val="1"/>
        <w:numId w:val="10"/>
      </w:numPr>
      <w:tabs>
        <w:tab w:val="clear" w:pos="3267"/>
      </w:tabs>
      <w:spacing w:before="240"/>
      <w:ind w:left="576"/>
      <w:outlineLvl w:val="1"/>
      <w:pPrChange w:id="0" w:author="Reedy Feggins (IBM)" w:date="2014-03-11T14:43:00Z">
        <w:pPr>
          <w:keepNext/>
          <w:numPr>
            <w:ilvl w:val="1"/>
            <w:numId w:val="10"/>
          </w:numPr>
          <w:tabs>
            <w:tab w:val="num" w:pos="3267"/>
          </w:tabs>
          <w:suppressAutoHyphens/>
          <w:spacing w:before="240" w:after="120"/>
          <w:ind w:left="720" w:hanging="432"/>
          <w:jc w:val="both"/>
          <w:outlineLvl w:val="1"/>
        </w:pPr>
      </w:pPrChange>
    </w:pPr>
    <w:rPr>
      <w:b/>
      <w:color w:val="000000" w:themeColor="text1"/>
      <w:sz w:val="24"/>
      <w:rPrChange w:id="0" w:author="Reedy Feggins (IBM)" w:date="2014-03-11T14:43:00Z">
        <w:rPr>
          <w:rFonts w:ascii="Arial" w:hAnsi="Arial"/>
          <w:b/>
          <w:color w:val="000000" w:themeColor="text1"/>
          <w:sz w:val="24"/>
          <w:lang w:val="en-GB" w:eastAsia="en-US" w:bidi="ar-SA"/>
        </w:rPr>
      </w:rPrChange>
    </w:rPr>
  </w:style>
  <w:style w:type="paragraph" w:styleId="Heading3">
    <w:name w:val="heading 3"/>
    <w:basedOn w:val="Normal"/>
    <w:next w:val="Normal"/>
    <w:link w:val="Heading3Char"/>
    <w:qFormat/>
    <w:rsid w:val="007903E6"/>
    <w:pPr>
      <w:keepNext/>
      <w:numPr>
        <w:ilvl w:val="2"/>
        <w:numId w:val="10"/>
      </w:numPr>
      <w:tabs>
        <w:tab w:val="left" w:pos="567"/>
      </w:tabs>
      <w:ind w:left="648"/>
      <w:outlineLvl w:val="2"/>
      <w:pPrChange w:id="1" w:author="Reedy Feggins (IBM)" w:date="2014-03-11T14:42:00Z">
        <w:pPr>
          <w:keepNext/>
          <w:numPr>
            <w:ilvl w:val="2"/>
            <w:numId w:val="10"/>
          </w:numPr>
          <w:tabs>
            <w:tab w:val="left" w:pos="567"/>
            <w:tab w:val="num" w:pos="6742"/>
          </w:tabs>
          <w:suppressAutoHyphens/>
          <w:spacing w:before="240" w:after="240"/>
          <w:ind w:left="6742" w:hanging="504"/>
          <w:jc w:val="both"/>
          <w:outlineLvl w:val="2"/>
        </w:pPr>
      </w:pPrChange>
    </w:pPr>
    <w:rPr>
      <w:rFonts w:eastAsia="MS Mincho"/>
      <w:b/>
      <w:color w:val="000080"/>
      <w:rPrChange w:id="1" w:author="Reedy Feggins (IBM)" w:date="2014-03-11T14:42:00Z">
        <w:rPr>
          <w:rFonts w:ascii="Arial" w:eastAsia="MS Mincho" w:hAnsi="Arial"/>
          <w:b/>
          <w:color w:val="000080"/>
          <w:lang w:val="en-GB" w:eastAsia="en-US" w:bidi="ar-SA"/>
        </w:rPr>
      </w:rPrChange>
    </w:rPr>
  </w:style>
  <w:style w:type="paragraph" w:styleId="Heading4">
    <w:name w:val="heading 4"/>
    <w:basedOn w:val="Heading3"/>
    <w:next w:val="Normal"/>
    <w:qFormat/>
    <w:rsid w:val="00324A91"/>
    <w:pPr>
      <w:numPr>
        <w:ilvl w:val="3"/>
      </w:numPr>
      <w:tabs>
        <w:tab w:val="clear" w:pos="567"/>
        <w:tab w:val="clear" w:pos="1571"/>
        <w:tab w:val="num" w:pos="851"/>
      </w:tabs>
      <w:ind w:left="851" w:hanging="851"/>
      <w:outlineLvl w:val="3"/>
    </w:pPr>
    <w:rPr>
      <w:color w:val="FF0000"/>
    </w:rPr>
  </w:style>
  <w:style w:type="paragraph" w:styleId="Heading5">
    <w:name w:val="heading 5"/>
    <w:basedOn w:val="Normal"/>
    <w:next w:val="Normal"/>
    <w:qFormat/>
    <w:rsid w:val="00E43760"/>
    <w:pPr>
      <w:spacing w:before="240" w:after="60"/>
      <w:outlineLvl w:val="4"/>
    </w:pPr>
    <w:rPr>
      <w:sz w:val="22"/>
    </w:rPr>
  </w:style>
  <w:style w:type="paragraph" w:styleId="Heading6">
    <w:name w:val="heading 6"/>
    <w:basedOn w:val="Normal"/>
    <w:next w:val="Normal"/>
    <w:qFormat/>
    <w:rsid w:val="00E43760"/>
    <w:pPr>
      <w:spacing w:before="240" w:after="60"/>
      <w:outlineLvl w:val="5"/>
    </w:pPr>
    <w:rPr>
      <w:i/>
      <w:sz w:val="22"/>
    </w:rPr>
  </w:style>
  <w:style w:type="paragraph" w:styleId="Heading7">
    <w:name w:val="heading 7"/>
    <w:basedOn w:val="Normal"/>
    <w:next w:val="Normal"/>
    <w:qFormat/>
    <w:rsid w:val="00E43760"/>
    <w:pPr>
      <w:spacing w:before="240" w:after="60"/>
      <w:outlineLvl w:val="6"/>
    </w:pPr>
  </w:style>
  <w:style w:type="paragraph" w:styleId="Heading8">
    <w:name w:val="heading 8"/>
    <w:basedOn w:val="Normal"/>
    <w:next w:val="Normal"/>
    <w:qFormat/>
    <w:rsid w:val="00E43760"/>
    <w:pPr>
      <w:spacing w:before="240" w:after="60"/>
      <w:outlineLvl w:val="7"/>
    </w:pPr>
    <w:rPr>
      <w:i/>
    </w:rPr>
  </w:style>
  <w:style w:type="paragraph" w:styleId="Heading9">
    <w:name w:val="heading 9"/>
    <w:basedOn w:val="Normal"/>
    <w:next w:val="Normal"/>
    <w:qFormat/>
    <w:rsid w:val="00E43760"/>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43760"/>
    <w:pPr>
      <w:spacing w:before="2400" w:line="240" w:lineRule="atLeast"/>
    </w:pPr>
    <w:rPr>
      <w:b/>
      <w:sz w:val="28"/>
    </w:rPr>
  </w:style>
  <w:style w:type="paragraph" w:styleId="BodyText3">
    <w:name w:val="Body Text 3"/>
    <w:basedOn w:val="Normal"/>
    <w:rsid w:val="00E43760"/>
    <w:rPr>
      <w:color w:val="FF0000"/>
    </w:rPr>
  </w:style>
  <w:style w:type="paragraph" w:styleId="TableofFigures">
    <w:name w:val="table of figures"/>
    <w:basedOn w:val="Normal"/>
    <w:next w:val="Normal"/>
    <w:semiHidden/>
    <w:rsid w:val="00E43760"/>
    <w:pPr>
      <w:ind w:left="400" w:hanging="400"/>
    </w:pPr>
  </w:style>
  <w:style w:type="paragraph" w:styleId="EnvelopeReturn">
    <w:name w:val="envelope return"/>
    <w:basedOn w:val="Normal"/>
    <w:rsid w:val="00E43760"/>
  </w:style>
  <w:style w:type="paragraph" w:styleId="Salutation">
    <w:name w:val="Salutation"/>
    <w:basedOn w:val="Normal"/>
    <w:next w:val="Normal"/>
    <w:rsid w:val="00E43760"/>
  </w:style>
  <w:style w:type="paragraph" w:styleId="ListBullet">
    <w:name w:val="List Bullet"/>
    <w:basedOn w:val="Normal"/>
    <w:autoRedefine/>
    <w:qFormat/>
    <w:rsid w:val="00C91A3C"/>
    <w:pPr>
      <w:numPr>
        <w:numId w:val="1"/>
      </w:numPr>
      <w:tabs>
        <w:tab w:val="clear" w:pos="360"/>
        <w:tab w:val="num" w:pos="851"/>
      </w:tabs>
      <w:spacing w:before="60" w:after="60"/>
      <w:ind w:left="851" w:hanging="284"/>
    </w:pPr>
    <w:rPr>
      <w:lang w:val="en-US"/>
    </w:rPr>
  </w:style>
  <w:style w:type="paragraph" w:styleId="ListBullet2">
    <w:name w:val="List Bullet 2"/>
    <w:basedOn w:val="Normal"/>
    <w:qFormat/>
    <w:rsid w:val="00324A91"/>
    <w:pPr>
      <w:numPr>
        <w:numId w:val="2"/>
      </w:numPr>
      <w:tabs>
        <w:tab w:val="clear" w:pos="643"/>
        <w:tab w:val="left" w:pos="992"/>
      </w:tabs>
      <w:spacing w:before="60" w:after="60"/>
      <w:ind w:left="993" w:hanging="284"/>
    </w:pPr>
  </w:style>
  <w:style w:type="paragraph" w:styleId="ListBullet3">
    <w:name w:val="List Bullet 3"/>
    <w:basedOn w:val="Normal"/>
    <w:qFormat/>
    <w:rsid w:val="00C91A3C"/>
    <w:pPr>
      <w:numPr>
        <w:numId w:val="3"/>
      </w:numPr>
      <w:tabs>
        <w:tab w:val="clear" w:pos="926"/>
        <w:tab w:val="left" w:pos="851"/>
      </w:tabs>
      <w:spacing w:before="60" w:after="60"/>
      <w:ind w:left="851" w:hanging="284"/>
    </w:pPr>
  </w:style>
  <w:style w:type="paragraph" w:styleId="ListBullet4">
    <w:name w:val="List Bullet 4"/>
    <w:basedOn w:val="Normal"/>
    <w:autoRedefine/>
    <w:rsid w:val="00E43760"/>
    <w:pPr>
      <w:numPr>
        <w:numId w:val="4"/>
      </w:numPr>
    </w:pPr>
  </w:style>
  <w:style w:type="paragraph" w:styleId="ListBullet5">
    <w:name w:val="List Bullet 5"/>
    <w:basedOn w:val="Normal"/>
    <w:autoRedefine/>
    <w:rsid w:val="00E43760"/>
    <w:pPr>
      <w:numPr>
        <w:numId w:val="5"/>
      </w:numPr>
    </w:pPr>
  </w:style>
  <w:style w:type="paragraph" w:styleId="Caption">
    <w:name w:val="caption"/>
    <w:basedOn w:val="Normal"/>
    <w:next w:val="Normal"/>
    <w:qFormat/>
    <w:rsid w:val="00E43760"/>
    <w:rPr>
      <w:b/>
    </w:rPr>
  </w:style>
  <w:style w:type="paragraph" w:styleId="BlockText">
    <w:name w:val="Block Text"/>
    <w:basedOn w:val="Normal"/>
    <w:rsid w:val="00E43760"/>
    <w:pPr>
      <w:ind w:left="1440" w:right="1440"/>
    </w:pPr>
  </w:style>
  <w:style w:type="paragraph" w:styleId="Date">
    <w:name w:val="Date"/>
    <w:basedOn w:val="Normal"/>
    <w:next w:val="Normal"/>
    <w:rsid w:val="00E43760"/>
  </w:style>
  <w:style w:type="paragraph" w:styleId="DocumentMap">
    <w:name w:val="Document Map"/>
    <w:basedOn w:val="Normal"/>
    <w:semiHidden/>
    <w:rsid w:val="00E43760"/>
    <w:pPr>
      <w:shd w:val="clear" w:color="auto" w:fill="000080"/>
    </w:pPr>
    <w:rPr>
      <w:rFonts w:ascii="Tahoma" w:hAnsi="Tahoma"/>
    </w:rPr>
  </w:style>
  <w:style w:type="paragraph" w:styleId="EndnoteText">
    <w:name w:val="endnote text"/>
    <w:basedOn w:val="Normal"/>
    <w:semiHidden/>
    <w:rsid w:val="00E43760"/>
  </w:style>
  <w:style w:type="paragraph" w:styleId="NoteHeading">
    <w:name w:val="Note Heading"/>
    <w:basedOn w:val="Normal"/>
    <w:next w:val="Normal"/>
    <w:rsid w:val="00E43760"/>
  </w:style>
  <w:style w:type="paragraph" w:styleId="FootnoteText">
    <w:name w:val="footnote text"/>
    <w:basedOn w:val="Normal"/>
    <w:semiHidden/>
    <w:rsid w:val="00E43760"/>
  </w:style>
  <w:style w:type="paragraph" w:styleId="Footer">
    <w:name w:val="footer"/>
    <w:basedOn w:val="Normal"/>
    <w:link w:val="FooterChar"/>
    <w:uiPriority w:val="99"/>
    <w:rsid w:val="00E43760"/>
    <w:pPr>
      <w:tabs>
        <w:tab w:val="center" w:pos="4536"/>
        <w:tab w:val="right" w:pos="9072"/>
      </w:tabs>
    </w:pPr>
  </w:style>
  <w:style w:type="paragraph" w:styleId="Closing">
    <w:name w:val="Closing"/>
    <w:basedOn w:val="Normal"/>
    <w:rsid w:val="00E43760"/>
    <w:pPr>
      <w:ind w:left="4252"/>
    </w:pPr>
  </w:style>
  <w:style w:type="paragraph" w:styleId="Index1">
    <w:name w:val="index 1"/>
    <w:basedOn w:val="Normal"/>
    <w:next w:val="Normal"/>
    <w:autoRedefine/>
    <w:semiHidden/>
    <w:rsid w:val="00E43760"/>
  </w:style>
  <w:style w:type="paragraph" w:styleId="Index2">
    <w:name w:val="index 2"/>
    <w:basedOn w:val="Normal"/>
    <w:next w:val="Normal"/>
    <w:autoRedefine/>
    <w:semiHidden/>
    <w:rsid w:val="00E43760"/>
    <w:pPr>
      <w:ind w:left="400" w:hanging="200"/>
    </w:pPr>
  </w:style>
  <w:style w:type="paragraph" w:styleId="Index3">
    <w:name w:val="index 3"/>
    <w:basedOn w:val="Normal"/>
    <w:next w:val="Normal"/>
    <w:autoRedefine/>
    <w:semiHidden/>
    <w:rsid w:val="00E43760"/>
    <w:pPr>
      <w:ind w:left="600" w:hanging="200"/>
    </w:pPr>
  </w:style>
  <w:style w:type="paragraph" w:styleId="Index4">
    <w:name w:val="index 4"/>
    <w:basedOn w:val="Normal"/>
    <w:next w:val="Normal"/>
    <w:autoRedefine/>
    <w:semiHidden/>
    <w:rsid w:val="00E43760"/>
    <w:pPr>
      <w:ind w:left="800" w:hanging="200"/>
    </w:pPr>
  </w:style>
  <w:style w:type="paragraph" w:styleId="Index5">
    <w:name w:val="index 5"/>
    <w:basedOn w:val="Normal"/>
    <w:next w:val="Normal"/>
    <w:autoRedefine/>
    <w:semiHidden/>
    <w:rsid w:val="00E43760"/>
    <w:pPr>
      <w:ind w:left="1000" w:hanging="200"/>
    </w:pPr>
  </w:style>
  <w:style w:type="paragraph" w:styleId="Index6">
    <w:name w:val="index 6"/>
    <w:basedOn w:val="Normal"/>
    <w:next w:val="Normal"/>
    <w:autoRedefine/>
    <w:semiHidden/>
    <w:rsid w:val="00E43760"/>
    <w:pPr>
      <w:ind w:left="1200" w:hanging="200"/>
    </w:pPr>
  </w:style>
  <w:style w:type="paragraph" w:styleId="Index7">
    <w:name w:val="index 7"/>
    <w:basedOn w:val="Normal"/>
    <w:next w:val="Normal"/>
    <w:autoRedefine/>
    <w:semiHidden/>
    <w:rsid w:val="00E43760"/>
    <w:pPr>
      <w:ind w:left="1400" w:hanging="200"/>
    </w:pPr>
  </w:style>
  <w:style w:type="paragraph" w:styleId="Index8">
    <w:name w:val="index 8"/>
    <w:basedOn w:val="Normal"/>
    <w:next w:val="Normal"/>
    <w:autoRedefine/>
    <w:semiHidden/>
    <w:rsid w:val="00E43760"/>
    <w:pPr>
      <w:ind w:left="1600" w:hanging="200"/>
    </w:pPr>
  </w:style>
  <w:style w:type="paragraph" w:styleId="Index9">
    <w:name w:val="index 9"/>
    <w:basedOn w:val="Normal"/>
    <w:next w:val="Normal"/>
    <w:autoRedefine/>
    <w:semiHidden/>
    <w:rsid w:val="00E43760"/>
    <w:pPr>
      <w:ind w:left="1800" w:hanging="200"/>
    </w:pPr>
  </w:style>
  <w:style w:type="paragraph" w:styleId="IndexHeading">
    <w:name w:val="index heading"/>
    <w:basedOn w:val="Normal"/>
    <w:next w:val="Index1"/>
    <w:semiHidden/>
    <w:rsid w:val="00E43760"/>
    <w:rPr>
      <w:b/>
    </w:rPr>
  </w:style>
  <w:style w:type="paragraph" w:styleId="CommentText">
    <w:name w:val="annotation text"/>
    <w:basedOn w:val="Normal"/>
    <w:rsid w:val="00E43760"/>
  </w:style>
  <w:style w:type="paragraph" w:styleId="Header">
    <w:name w:val="header"/>
    <w:basedOn w:val="Normal"/>
    <w:link w:val="HeaderChar"/>
    <w:uiPriority w:val="99"/>
    <w:rsid w:val="00E43760"/>
    <w:pPr>
      <w:tabs>
        <w:tab w:val="center" w:pos="4536"/>
        <w:tab w:val="right" w:pos="9072"/>
      </w:tabs>
    </w:pPr>
  </w:style>
  <w:style w:type="paragraph" w:styleId="List">
    <w:name w:val="List"/>
    <w:basedOn w:val="Normal"/>
    <w:rsid w:val="00E43760"/>
    <w:pPr>
      <w:ind w:left="283" w:hanging="283"/>
    </w:pPr>
  </w:style>
  <w:style w:type="paragraph" w:styleId="List2">
    <w:name w:val="List 2"/>
    <w:basedOn w:val="Normal"/>
    <w:rsid w:val="00E43760"/>
    <w:pPr>
      <w:ind w:left="566" w:hanging="283"/>
    </w:pPr>
  </w:style>
  <w:style w:type="paragraph" w:styleId="List3">
    <w:name w:val="List 3"/>
    <w:basedOn w:val="Normal"/>
    <w:rsid w:val="00E43760"/>
    <w:pPr>
      <w:ind w:left="849" w:hanging="283"/>
    </w:pPr>
  </w:style>
  <w:style w:type="paragraph" w:styleId="List4">
    <w:name w:val="List 4"/>
    <w:basedOn w:val="Normal"/>
    <w:rsid w:val="00E43760"/>
    <w:pPr>
      <w:ind w:left="1132" w:hanging="283"/>
    </w:pPr>
  </w:style>
  <w:style w:type="paragraph" w:styleId="List5">
    <w:name w:val="List 5"/>
    <w:basedOn w:val="Normal"/>
    <w:rsid w:val="00E43760"/>
    <w:pPr>
      <w:ind w:left="1415" w:hanging="283"/>
    </w:pPr>
  </w:style>
  <w:style w:type="paragraph" w:styleId="ListContinue">
    <w:name w:val="List Continue"/>
    <w:basedOn w:val="Normal"/>
    <w:rsid w:val="00E43760"/>
    <w:pPr>
      <w:ind w:left="283"/>
    </w:pPr>
  </w:style>
  <w:style w:type="paragraph" w:styleId="ListContinue2">
    <w:name w:val="List Continue 2"/>
    <w:basedOn w:val="Normal"/>
    <w:rsid w:val="00E43760"/>
    <w:pPr>
      <w:ind w:left="566"/>
    </w:pPr>
  </w:style>
  <w:style w:type="paragraph" w:styleId="ListContinue3">
    <w:name w:val="List Continue 3"/>
    <w:basedOn w:val="Normal"/>
    <w:rsid w:val="00E43760"/>
    <w:pPr>
      <w:ind w:left="849"/>
    </w:pPr>
  </w:style>
  <w:style w:type="paragraph" w:styleId="ListContinue4">
    <w:name w:val="List Continue 4"/>
    <w:basedOn w:val="Normal"/>
    <w:rsid w:val="00E43760"/>
    <w:pPr>
      <w:ind w:left="1132"/>
    </w:pPr>
  </w:style>
  <w:style w:type="paragraph" w:styleId="ListContinue5">
    <w:name w:val="List Continue 5"/>
    <w:basedOn w:val="Normal"/>
    <w:rsid w:val="00E43760"/>
    <w:pPr>
      <w:ind w:left="1415"/>
    </w:pPr>
  </w:style>
  <w:style w:type="paragraph" w:styleId="ListNumber">
    <w:name w:val="List Number"/>
    <w:basedOn w:val="Normal"/>
    <w:rsid w:val="00E43760"/>
  </w:style>
  <w:style w:type="paragraph" w:styleId="ListNumber2">
    <w:name w:val="List Number 2"/>
    <w:basedOn w:val="Normal"/>
    <w:rsid w:val="00E43760"/>
    <w:pPr>
      <w:numPr>
        <w:numId w:val="6"/>
      </w:numPr>
    </w:pPr>
  </w:style>
  <w:style w:type="paragraph" w:styleId="ListNumber3">
    <w:name w:val="List Number 3"/>
    <w:basedOn w:val="Normal"/>
    <w:rsid w:val="00E43760"/>
    <w:pPr>
      <w:numPr>
        <w:numId w:val="7"/>
      </w:numPr>
    </w:pPr>
  </w:style>
  <w:style w:type="paragraph" w:styleId="ListNumber4">
    <w:name w:val="List Number 4"/>
    <w:basedOn w:val="Normal"/>
    <w:rsid w:val="00E43760"/>
    <w:pPr>
      <w:numPr>
        <w:numId w:val="8"/>
      </w:numPr>
    </w:pPr>
  </w:style>
  <w:style w:type="paragraph" w:styleId="ListNumber5">
    <w:name w:val="List Number 5"/>
    <w:basedOn w:val="Normal"/>
    <w:rsid w:val="00E43760"/>
    <w:pPr>
      <w:numPr>
        <w:numId w:val="9"/>
      </w:numPr>
    </w:pPr>
  </w:style>
  <w:style w:type="paragraph" w:styleId="MacroText">
    <w:name w:val="macro"/>
    <w:semiHidden/>
    <w:rsid w:val="00E4376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de-DE" w:eastAsia="en-US"/>
    </w:rPr>
  </w:style>
  <w:style w:type="paragraph" w:styleId="MessageHeader">
    <w:name w:val="Message Header"/>
    <w:basedOn w:val="Normal"/>
    <w:rsid w:val="00E4376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sid w:val="00E43760"/>
    <w:rPr>
      <w:rFonts w:ascii="Courier New" w:hAnsi="Courier New"/>
    </w:rPr>
  </w:style>
  <w:style w:type="paragraph" w:styleId="NormalIndent">
    <w:name w:val="Normal Indent"/>
    <w:basedOn w:val="Normal"/>
    <w:rsid w:val="00E43760"/>
    <w:pPr>
      <w:ind w:left="708"/>
    </w:pPr>
  </w:style>
  <w:style w:type="paragraph" w:styleId="BodyText">
    <w:name w:val="Body Text"/>
    <w:basedOn w:val="Normal"/>
    <w:rsid w:val="00E43760"/>
  </w:style>
  <w:style w:type="paragraph" w:styleId="BodyTextIndent">
    <w:name w:val="Body Text Indent"/>
    <w:basedOn w:val="Normal"/>
    <w:rsid w:val="00E43760"/>
    <w:pPr>
      <w:ind w:left="283"/>
    </w:pPr>
  </w:style>
  <w:style w:type="paragraph" w:styleId="BodyTextIndent2">
    <w:name w:val="Body Text Indent 2"/>
    <w:basedOn w:val="Normal"/>
    <w:rsid w:val="00E43760"/>
    <w:pPr>
      <w:spacing w:line="480" w:lineRule="auto"/>
      <w:ind w:left="283"/>
    </w:pPr>
  </w:style>
  <w:style w:type="paragraph" w:styleId="BodyTextIndent3">
    <w:name w:val="Body Text Indent 3"/>
    <w:basedOn w:val="Normal"/>
    <w:rsid w:val="00E43760"/>
    <w:pPr>
      <w:ind w:left="283"/>
    </w:pPr>
    <w:rPr>
      <w:sz w:val="16"/>
    </w:rPr>
  </w:style>
  <w:style w:type="paragraph" w:styleId="BodyTextFirstIndent">
    <w:name w:val="Body Text First Indent"/>
    <w:basedOn w:val="BodyText"/>
    <w:rsid w:val="00E43760"/>
    <w:pPr>
      <w:ind w:firstLine="210"/>
    </w:pPr>
  </w:style>
  <w:style w:type="paragraph" w:styleId="BodyTextFirstIndent2">
    <w:name w:val="Body Text First Indent 2"/>
    <w:basedOn w:val="BodyTextIndent"/>
    <w:rsid w:val="00E43760"/>
    <w:pPr>
      <w:ind w:firstLine="210"/>
    </w:pPr>
  </w:style>
  <w:style w:type="paragraph" w:styleId="Title">
    <w:name w:val="Title"/>
    <w:basedOn w:val="Normal"/>
    <w:qFormat/>
    <w:rsid w:val="00E43760"/>
    <w:pPr>
      <w:spacing w:before="240" w:after="60"/>
      <w:jc w:val="center"/>
      <w:outlineLvl w:val="0"/>
    </w:pPr>
    <w:rPr>
      <w:b/>
      <w:kern w:val="28"/>
      <w:sz w:val="32"/>
    </w:rPr>
  </w:style>
  <w:style w:type="paragraph" w:styleId="EnvelopeAddress">
    <w:name w:val="envelope address"/>
    <w:basedOn w:val="Normal"/>
    <w:rsid w:val="00E43760"/>
    <w:pPr>
      <w:framePr w:w="4320" w:h="2160" w:hRule="exact" w:hSpace="141" w:wrap="auto" w:hAnchor="page" w:xAlign="center" w:yAlign="bottom"/>
      <w:ind w:left="1"/>
    </w:pPr>
    <w:rPr>
      <w:sz w:val="24"/>
    </w:rPr>
  </w:style>
  <w:style w:type="paragraph" w:styleId="Signature">
    <w:name w:val="Signature"/>
    <w:basedOn w:val="Normal"/>
    <w:rsid w:val="00E43760"/>
    <w:pPr>
      <w:ind w:left="4252"/>
    </w:pPr>
  </w:style>
  <w:style w:type="paragraph" w:styleId="Subtitle">
    <w:name w:val="Subtitle"/>
    <w:basedOn w:val="Normal"/>
    <w:qFormat/>
    <w:rsid w:val="00A05736"/>
    <w:pPr>
      <w:ind w:left="1080"/>
    </w:pPr>
  </w:style>
  <w:style w:type="paragraph" w:styleId="TOC1">
    <w:name w:val="toc 1"/>
    <w:basedOn w:val="Normal"/>
    <w:next w:val="Normal"/>
    <w:autoRedefine/>
    <w:uiPriority w:val="39"/>
    <w:rsid w:val="00324A91"/>
    <w:pPr>
      <w:tabs>
        <w:tab w:val="left" w:pos="567"/>
        <w:tab w:val="right" w:leader="dot" w:pos="9855"/>
      </w:tabs>
      <w:spacing w:before="240"/>
      <w:ind w:hanging="567"/>
    </w:pPr>
    <w:rPr>
      <w:b/>
      <w:caps/>
      <w:sz w:val="24"/>
    </w:rPr>
  </w:style>
  <w:style w:type="paragraph" w:styleId="TOC2">
    <w:name w:val="toc 2"/>
    <w:basedOn w:val="Normal"/>
    <w:next w:val="Normal"/>
    <w:autoRedefine/>
    <w:uiPriority w:val="39"/>
    <w:rsid w:val="00324A91"/>
    <w:pPr>
      <w:tabs>
        <w:tab w:val="left" w:pos="1134"/>
        <w:tab w:val="right" w:leader="dot" w:pos="9855"/>
      </w:tabs>
      <w:ind w:left="1134" w:hanging="567"/>
    </w:pPr>
    <w:rPr>
      <w:b/>
    </w:rPr>
  </w:style>
  <w:style w:type="paragraph" w:styleId="TOC3">
    <w:name w:val="toc 3"/>
    <w:basedOn w:val="Normal"/>
    <w:next w:val="Normal"/>
    <w:autoRedefine/>
    <w:uiPriority w:val="39"/>
    <w:rsid w:val="00324A91"/>
    <w:pPr>
      <w:tabs>
        <w:tab w:val="left" w:pos="1701"/>
        <w:tab w:val="right" w:leader="dot" w:pos="9841"/>
      </w:tabs>
      <w:ind w:left="1701" w:hanging="567"/>
    </w:pPr>
    <w:rPr>
      <w:i/>
      <w:noProof/>
      <w:snapToGrid w:val="0"/>
    </w:rPr>
  </w:style>
  <w:style w:type="paragraph" w:styleId="TOC4">
    <w:name w:val="toc 4"/>
    <w:basedOn w:val="Normal"/>
    <w:next w:val="Normal"/>
    <w:autoRedefine/>
    <w:uiPriority w:val="39"/>
    <w:rsid w:val="00E43760"/>
    <w:pPr>
      <w:ind w:left="400"/>
    </w:pPr>
    <w:rPr>
      <w:rFonts w:ascii="Times New Roman" w:hAnsi="Times New Roman"/>
    </w:rPr>
  </w:style>
  <w:style w:type="paragraph" w:styleId="TOC5">
    <w:name w:val="toc 5"/>
    <w:basedOn w:val="Normal"/>
    <w:next w:val="Normal"/>
    <w:autoRedefine/>
    <w:uiPriority w:val="39"/>
    <w:rsid w:val="00E43760"/>
    <w:pPr>
      <w:ind w:left="600"/>
    </w:pPr>
    <w:rPr>
      <w:rFonts w:ascii="Times New Roman" w:hAnsi="Times New Roman"/>
    </w:rPr>
  </w:style>
  <w:style w:type="paragraph" w:styleId="TOC6">
    <w:name w:val="toc 6"/>
    <w:basedOn w:val="Normal"/>
    <w:next w:val="Normal"/>
    <w:autoRedefine/>
    <w:uiPriority w:val="39"/>
    <w:rsid w:val="00E43760"/>
    <w:pPr>
      <w:ind w:left="800"/>
    </w:pPr>
    <w:rPr>
      <w:rFonts w:ascii="Times New Roman" w:hAnsi="Times New Roman"/>
    </w:rPr>
  </w:style>
  <w:style w:type="paragraph" w:styleId="TOC7">
    <w:name w:val="toc 7"/>
    <w:basedOn w:val="Normal"/>
    <w:next w:val="Normal"/>
    <w:autoRedefine/>
    <w:uiPriority w:val="39"/>
    <w:rsid w:val="00E43760"/>
    <w:pPr>
      <w:ind w:left="1000"/>
    </w:pPr>
    <w:rPr>
      <w:rFonts w:ascii="Times New Roman" w:hAnsi="Times New Roman"/>
    </w:rPr>
  </w:style>
  <w:style w:type="paragraph" w:styleId="TOC8">
    <w:name w:val="toc 8"/>
    <w:basedOn w:val="Normal"/>
    <w:next w:val="Normal"/>
    <w:autoRedefine/>
    <w:uiPriority w:val="39"/>
    <w:rsid w:val="00E43760"/>
    <w:pPr>
      <w:ind w:left="1200"/>
    </w:pPr>
    <w:rPr>
      <w:rFonts w:ascii="Times New Roman" w:hAnsi="Times New Roman"/>
    </w:rPr>
  </w:style>
  <w:style w:type="paragraph" w:styleId="TOC9">
    <w:name w:val="toc 9"/>
    <w:basedOn w:val="Normal"/>
    <w:next w:val="Normal"/>
    <w:autoRedefine/>
    <w:uiPriority w:val="39"/>
    <w:rsid w:val="00E43760"/>
    <w:pPr>
      <w:ind w:left="1400"/>
    </w:pPr>
    <w:rPr>
      <w:rFonts w:ascii="Times New Roman" w:hAnsi="Times New Roman"/>
    </w:rPr>
  </w:style>
  <w:style w:type="paragraph" w:styleId="TOAHeading">
    <w:name w:val="toa heading"/>
    <w:basedOn w:val="Normal"/>
    <w:next w:val="Normal"/>
    <w:semiHidden/>
    <w:rsid w:val="00E43760"/>
    <w:rPr>
      <w:b/>
      <w:sz w:val="24"/>
    </w:rPr>
  </w:style>
  <w:style w:type="paragraph" w:styleId="TableofAuthorities">
    <w:name w:val="table of authorities"/>
    <w:basedOn w:val="Normal"/>
    <w:next w:val="Normal"/>
    <w:semiHidden/>
    <w:rsid w:val="00E43760"/>
    <w:pPr>
      <w:ind w:left="200" w:hanging="200"/>
    </w:pPr>
  </w:style>
  <w:style w:type="character" w:styleId="PageNumber">
    <w:name w:val="page number"/>
    <w:basedOn w:val="DefaultParagraphFont"/>
    <w:rsid w:val="00E43760"/>
  </w:style>
  <w:style w:type="paragraph" w:customStyle="1" w:styleId="AutoLevel1">
    <w:name w:val="Auto # Level 1"/>
    <w:basedOn w:val="Normal"/>
    <w:rsid w:val="00E43760"/>
  </w:style>
  <w:style w:type="character" w:styleId="FootnoteReference">
    <w:name w:val="footnote reference"/>
    <w:basedOn w:val="DefaultParagraphFont"/>
    <w:semiHidden/>
    <w:rsid w:val="00E43760"/>
    <w:rPr>
      <w:vertAlign w:val="superscript"/>
    </w:rPr>
  </w:style>
  <w:style w:type="paragraph" w:customStyle="1" w:styleId="3Heading">
    <w:name w:val="3Heading"/>
    <w:next w:val="Body"/>
    <w:link w:val="3HeadingChar"/>
    <w:rsid w:val="00E43760"/>
    <w:pPr>
      <w:keepNext/>
      <w:tabs>
        <w:tab w:val="left" w:pos="840"/>
      </w:tabs>
      <w:autoSpaceDE w:val="0"/>
      <w:autoSpaceDN w:val="0"/>
      <w:adjustRightInd w:val="0"/>
      <w:spacing w:before="180" w:line="260" w:lineRule="atLeast"/>
      <w:ind w:left="840" w:hanging="840"/>
      <w:jc w:val="both"/>
    </w:pPr>
    <w:rPr>
      <w:rFonts w:ascii="Univers 65" w:hAnsi="Univers 65" w:cs="Univers 65"/>
      <w:color w:val="000000"/>
      <w:w w:val="0"/>
      <w:sz w:val="22"/>
      <w:szCs w:val="22"/>
    </w:rPr>
  </w:style>
  <w:style w:type="paragraph" w:customStyle="1" w:styleId="2Heading">
    <w:name w:val="2Heading"/>
    <w:rsid w:val="00E43760"/>
    <w:pPr>
      <w:keepNext/>
      <w:tabs>
        <w:tab w:val="left" w:pos="840"/>
      </w:tabs>
      <w:autoSpaceDE w:val="0"/>
      <w:autoSpaceDN w:val="0"/>
      <w:adjustRightInd w:val="0"/>
      <w:spacing w:before="240" w:line="320" w:lineRule="atLeast"/>
      <w:ind w:left="840" w:hanging="840"/>
      <w:jc w:val="both"/>
    </w:pPr>
    <w:rPr>
      <w:rFonts w:ascii="Univers 65" w:hAnsi="Univers 65" w:cs="Univers 65"/>
      <w:color w:val="000000"/>
      <w:w w:val="0"/>
      <w:sz w:val="26"/>
      <w:szCs w:val="26"/>
    </w:rPr>
  </w:style>
  <w:style w:type="paragraph" w:customStyle="1" w:styleId="Appendix">
    <w:name w:val="Appendix"/>
    <w:rsid w:val="00E43760"/>
    <w:pPr>
      <w:pageBreakBefore/>
      <w:tabs>
        <w:tab w:val="left" w:pos="840"/>
      </w:tabs>
      <w:autoSpaceDE w:val="0"/>
      <w:autoSpaceDN w:val="0"/>
      <w:adjustRightInd w:val="0"/>
      <w:spacing w:line="360" w:lineRule="atLeast"/>
      <w:jc w:val="both"/>
    </w:pPr>
    <w:rPr>
      <w:rFonts w:ascii="Univers 65" w:hAnsi="Univers 65" w:cs="Univers 65"/>
      <w:color w:val="000000"/>
      <w:w w:val="0"/>
      <w:sz w:val="30"/>
      <w:szCs w:val="30"/>
    </w:rPr>
  </w:style>
  <w:style w:type="paragraph" w:customStyle="1" w:styleId="Numbered">
    <w:name w:val="Numbered"/>
    <w:rsid w:val="00E43760"/>
    <w:pPr>
      <w:tabs>
        <w:tab w:val="left" w:pos="1440"/>
      </w:tabs>
      <w:autoSpaceDE w:val="0"/>
      <w:autoSpaceDN w:val="0"/>
      <w:adjustRightInd w:val="0"/>
      <w:spacing w:line="240" w:lineRule="atLeast"/>
      <w:ind w:left="1440" w:hanging="600"/>
      <w:jc w:val="both"/>
    </w:pPr>
    <w:rPr>
      <w:rFonts w:ascii="Univers 45" w:hAnsi="Univers 45" w:cs="Univers 45"/>
      <w:color w:val="000000"/>
      <w:w w:val="0"/>
    </w:rPr>
  </w:style>
  <w:style w:type="paragraph" w:customStyle="1" w:styleId="CellBodyW">
    <w:name w:val="CellBodyW"/>
    <w:rsid w:val="00E43760"/>
    <w:pPr>
      <w:autoSpaceDE w:val="0"/>
      <w:autoSpaceDN w:val="0"/>
      <w:adjustRightInd w:val="0"/>
      <w:spacing w:line="240" w:lineRule="atLeast"/>
    </w:pPr>
    <w:rPr>
      <w:rFonts w:ascii="Univers 45" w:hAnsi="Univers 45" w:cs="Univers 45"/>
      <w:color w:val="000000"/>
      <w:w w:val="0"/>
    </w:rPr>
  </w:style>
  <w:style w:type="paragraph" w:customStyle="1" w:styleId="Note">
    <w:name w:val="Note"/>
    <w:rsid w:val="00E43760"/>
    <w:pPr>
      <w:tabs>
        <w:tab w:val="left" w:pos="1560"/>
        <w:tab w:val="left" w:pos="3400"/>
        <w:tab w:val="left" w:pos="5100"/>
        <w:tab w:val="left" w:pos="6800"/>
        <w:tab w:val="left" w:pos="8500"/>
      </w:tabs>
      <w:autoSpaceDE w:val="0"/>
      <w:autoSpaceDN w:val="0"/>
      <w:adjustRightInd w:val="0"/>
      <w:spacing w:before="20" w:after="180" w:line="220" w:lineRule="atLeast"/>
      <w:ind w:left="1560" w:right="720" w:hanging="1080"/>
      <w:jc w:val="both"/>
    </w:pPr>
    <w:rPr>
      <w:rFonts w:ascii="Univers 45" w:hAnsi="Univers 45" w:cs="Univers 45"/>
      <w:i/>
      <w:iCs/>
      <w:color w:val="000000"/>
      <w:w w:val="0"/>
    </w:rPr>
  </w:style>
  <w:style w:type="paragraph" w:customStyle="1" w:styleId="Bullet">
    <w:name w:val="Bullet"/>
    <w:rsid w:val="00E43760"/>
    <w:pPr>
      <w:tabs>
        <w:tab w:val="left" w:pos="1440"/>
      </w:tabs>
      <w:autoSpaceDE w:val="0"/>
      <w:autoSpaceDN w:val="0"/>
      <w:adjustRightInd w:val="0"/>
      <w:spacing w:line="220" w:lineRule="atLeast"/>
      <w:ind w:left="1440" w:hanging="600"/>
      <w:jc w:val="both"/>
    </w:pPr>
    <w:rPr>
      <w:rFonts w:ascii="Univers 45" w:hAnsi="Univers 45" w:cs="Univers 45"/>
      <w:color w:val="000000"/>
      <w:w w:val="0"/>
    </w:rPr>
  </w:style>
  <w:style w:type="paragraph" w:customStyle="1" w:styleId="Body">
    <w:name w:val="Body"/>
    <w:link w:val="BodyChar"/>
    <w:rsid w:val="00E43760"/>
    <w:pPr>
      <w:tabs>
        <w:tab w:val="left" w:pos="1700"/>
        <w:tab w:val="left" w:pos="3400"/>
        <w:tab w:val="left" w:pos="5100"/>
        <w:tab w:val="left" w:pos="6800"/>
        <w:tab w:val="left" w:pos="8500"/>
      </w:tabs>
      <w:autoSpaceDE w:val="0"/>
      <w:autoSpaceDN w:val="0"/>
      <w:adjustRightInd w:val="0"/>
      <w:spacing w:before="40" w:after="80" w:line="220" w:lineRule="atLeast"/>
      <w:ind w:left="840"/>
      <w:jc w:val="both"/>
    </w:pPr>
    <w:rPr>
      <w:rFonts w:ascii="Univers 45" w:hAnsi="Univers 45" w:cs="Univers 45"/>
      <w:color w:val="000000"/>
      <w:w w:val="0"/>
    </w:rPr>
  </w:style>
  <w:style w:type="paragraph" w:customStyle="1" w:styleId="Numbered2">
    <w:name w:val="Numbered2"/>
    <w:rsid w:val="00E43760"/>
    <w:pPr>
      <w:tabs>
        <w:tab w:val="left" w:pos="2040"/>
      </w:tabs>
      <w:autoSpaceDE w:val="0"/>
      <w:autoSpaceDN w:val="0"/>
      <w:adjustRightInd w:val="0"/>
      <w:spacing w:line="240" w:lineRule="atLeast"/>
      <w:ind w:left="2040" w:hanging="600"/>
      <w:jc w:val="both"/>
    </w:pPr>
    <w:rPr>
      <w:rFonts w:ascii="Univers 45" w:hAnsi="Univers 45" w:cs="Univers 45"/>
      <w:color w:val="000000"/>
      <w:w w:val="0"/>
    </w:rPr>
  </w:style>
  <w:style w:type="paragraph" w:customStyle="1" w:styleId="Numbered1">
    <w:name w:val="Numbered1"/>
    <w:next w:val="Numbered"/>
    <w:rsid w:val="00E43760"/>
    <w:pPr>
      <w:tabs>
        <w:tab w:val="left" w:pos="1440"/>
      </w:tabs>
      <w:autoSpaceDE w:val="0"/>
      <w:autoSpaceDN w:val="0"/>
      <w:adjustRightInd w:val="0"/>
      <w:spacing w:line="240" w:lineRule="atLeast"/>
      <w:ind w:left="1440" w:hanging="600"/>
      <w:jc w:val="both"/>
    </w:pPr>
    <w:rPr>
      <w:rFonts w:ascii="Univers 45" w:hAnsi="Univers 45" w:cs="Univers 45"/>
      <w:color w:val="000000"/>
      <w:w w:val="0"/>
    </w:rPr>
  </w:style>
  <w:style w:type="paragraph" w:customStyle="1" w:styleId="Bullet2">
    <w:name w:val="Bullet2"/>
    <w:rsid w:val="00E43760"/>
    <w:pPr>
      <w:tabs>
        <w:tab w:val="left" w:pos="2040"/>
      </w:tabs>
      <w:autoSpaceDE w:val="0"/>
      <w:autoSpaceDN w:val="0"/>
      <w:adjustRightInd w:val="0"/>
      <w:spacing w:line="220" w:lineRule="atLeast"/>
      <w:ind w:left="2040" w:hanging="600"/>
      <w:jc w:val="both"/>
    </w:pPr>
    <w:rPr>
      <w:rFonts w:ascii="Univers 45" w:hAnsi="Univers 45" w:cs="Univers 45"/>
      <w:color w:val="000000"/>
      <w:w w:val="0"/>
    </w:rPr>
  </w:style>
  <w:style w:type="paragraph" w:customStyle="1" w:styleId="Indented">
    <w:name w:val="Indented"/>
    <w:rsid w:val="00E43760"/>
    <w:pPr>
      <w:tabs>
        <w:tab w:val="left" w:pos="1400"/>
        <w:tab w:val="left" w:pos="2820"/>
        <w:tab w:val="left" w:pos="4240"/>
        <w:tab w:val="left" w:pos="5660"/>
        <w:tab w:val="left" w:pos="7080"/>
        <w:tab w:val="left" w:pos="8500"/>
      </w:tabs>
      <w:suppressAutoHyphens/>
      <w:autoSpaceDE w:val="0"/>
      <w:autoSpaceDN w:val="0"/>
      <w:adjustRightInd w:val="0"/>
      <w:spacing w:line="240" w:lineRule="atLeast"/>
      <w:ind w:left="1440"/>
    </w:pPr>
    <w:rPr>
      <w:rFonts w:ascii="Univers 45" w:hAnsi="Univers 45" w:cs="Univers 45"/>
      <w:i/>
      <w:iCs/>
      <w:color w:val="000000"/>
      <w:w w:val="0"/>
    </w:rPr>
  </w:style>
  <w:style w:type="paragraph" w:customStyle="1" w:styleId="1Heading">
    <w:name w:val="1Heading"/>
    <w:link w:val="1HeadingChar"/>
    <w:rsid w:val="00E43760"/>
    <w:pPr>
      <w:pageBreakBefore/>
      <w:tabs>
        <w:tab w:val="left" w:pos="840"/>
      </w:tabs>
      <w:autoSpaceDE w:val="0"/>
      <w:autoSpaceDN w:val="0"/>
      <w:adjustRightInd w:val="0"/>
      <w:spacing w:line="360" w:lineRule="atLeast"/>
      <w:ind w:left="840" w:hanging="840"/>
    </w:pPr>
    <w:rPr>
      <w:rFonts w:ascii="Univers 65" w:hAnsi="Univers 65" w:cs="Univers 65"/>
      <w:color w:val="000000"/>
      <w:w w:val="0"/>
      <w:sz w:val="30"/>
      <w:szCs w:val="30"/>
    </w:rPr>
  </w:style>
  <w:style w:type="paragraph" w:customStyle="1" w:styleId="Link">
    <w:name w:val="Link"/>
    <w:rsid w:val="00E43760"/>
    <w:pPr>
      <w:tabs>
        <w:tab w:val="left" w:pos="1400"/>
        <w:tab w:val="left" w:pos="2820"/>
        <w:tab w:val="left" w:pos="4240"/>
        <w:tab w:val="left" w:pos="5660"/>
        <w:tab w:val="left" w:pos="7080"/>
        <w:tab w:val="left" w:pos="8500"/>
      </w:tabs>
      <w:suppressAutoHyphens/>
      <w:autoSpaceDE w:val="0"/>
      <w:autoSpaceDN w:val="0"/>
      <w:adjustRightInd w:val="0"/>
      <w:spacing w:before="65516" w:line="220" w:lineRule="atLeast"/>
      <w:ind w:left="1440"/>
    </w:pPr>
    <w:rPr>
      <w:rFonts w:ascii="Univers 45" w:hAnsi="Univers 45" w:cs="Univers 45"/>
      <w:strike/>
      <w:color w:val="000000"/>
      <w:w w:val="0"/>
      <w:sz w:val="18"/>
      <w:szCs w:val="18"/>
      <w:u w:val="thick"/>
    </w:rPr>
  </w:style>
  <w:style w:type="character" w:customStyle="1" w:styleId="Command">
    <w:name w:val="Command"/>
    <w:rsid w:val="00E43760"/>
    <w:rPr>
      <w:rFonts w:ascii="Lucida Console" w:hAnsi="Lucida Console" w:cs="Lucida Console"/>
      <w:color w:val="000000"/>
      <w:spacing w:val="0"/>
      <w:w w:val="100"/>
      <w:sz w:val="21"/>
      <w:szCs w:val="21"/>
      <w:u w:val="none"/>
      <w:vertAlign w:val="baseline"/>
      <w:lang w:val="en-GB"/>
    </w:rPr>
  </w:style>
  <w:style w:type="character" w:customStyle="1" w:styleId="Heading3Char">
    <w:name w:val="Heading 3 Char"/>
    <w:basedOn w:val="DefaultParagraphFont"/>
    <w:link w:val="Heading3"/>
    <w:rsid w:val="007903E6"/>
    <w:rPr>
      <w:rFonts w:ascii="Arial" w:eastAsia="MS Mincho" w:hAnsi="Arial"/>
      <w:b/>
      <w:color w:val="000080"/>
      <w:lang w:eastAsia="en-US"/>
    </w:rPr>
  </w:style>
  <w:style w:type="character" w:styleId="Hyperlink">
    <w:name w:val="Hyperlink"/>
    <w:basedOn w:val="DefaultParagraphFont"/>
    <w:uiPriority w:val="99"/>
    <w:rsid w:val="00E43760"/>
    <w:rPr>
      <w:color w:val="0000FF"/>
      <w:u w:val="single"/>
    </w:rPr>
  </w:style>
  <w:style w:type="character" w:styleId="FollowedHyperlink">
    <w:name w:val="FollowedHyperlink"/>
    <w:basedOn w:val="DefaultParagraphFont"/>
    <w:rsid w:val="00E43760"/>
    <w:rPr>
      <w:color w:val="800080"/>
      <w:u w:val="single"/>
    </w:rPr>
  </w:style>
  <w:style w:type="character" w:customStyle="1" w:styleId="3HeadingChar">
    <w:name w:val="3Heading Char"/>
    <w:basedOn w:val="DefaultParagraphFont"/>
    <w:link w:val="3Heading"/>
    <w:rsid w:val="00E43760"/>
    <w:rPr>
      <w:rFonts w:ascii="Univers 65" w:hAnsi="Univers 65" w:cs="Univers 65"/>
      <w:color w:val="000000"/>
      <w:w w:val="0"/>
      <w:sz w:val="22"/>
      <w:szCs w:val="22"/>
      <w:lang w:val="en-GB" w:eastAsia="en-GB" w:bidi="ar-SA"/>
    </w:rPr>
  </w:style>
  <w:style w:type="paragraph" w:styleId="BalloonText">
    <w:name w:val="Balloon Text"/>
    <w:basedOn w:val="Normal"/>
    <w:semiHidden/>
    <w:rsid w:val="006A1DC5"/>
    <w:rPr>
      <w:rFonts w:ascii="Tahoma" w:hAnsi="Tahoma" w:cs="Tahoma"/>
      <w:sz w:val="16"/>
      <w:szCs w:val="16"/>
    </w:rPr>
  </w:style>
  <w:style w:type="character" w:customStyle="1" w:styleId="1HeadingChar">
    <w:name w:val="1Heading Char"/>
    <w:basedOn w:val="DefaultParagraphFont"/>
    <w:link w:val="1Heading"/>
    <w:rsid w:val="00C8748F"/>
    <w:rPr>
      <w:rFonts w:ascii="Univers 65" w:hAnsi="Univers 65" w:cs="Univers 65"/>
      <w:color w:val="000000"/>
      <w:w w:val="0"/>
      <w:sz w:val="30"/>
      <w:szCs w:val="30"/>
      <w:lang w:val="en-GB" w:eastAsia="en-GB" w:bidi="ar-SA"/>
    </w:rPr>
  </w:style>
  <w:style w:type="paragraph" w:customStyle="1" w:styleId="TableText">
    <w:name w:val="Table Text"/>
    <w:basedOn w:val="BodyText"/>
    <w:qFormat/>
    <w:rsid w:val="000A5D00"/>
    <w:pPr>
      <w:ind w:left="0"/>
    </w:pPr>
    <w:rPr>
      <w:kern w:val="28"/>
      <w:lang w:eastAsia="en-GB"/>
    </w:rPr>
  </w:style>
  <w:style w:type="paragraph" w:customStyle="1" w:styleId="Version">
    <w:name w:val="Version"/>
    <w:basedOn w:val="Normal"/>
    <w:rsid w:val="008C046C"/>
    <w:pPr>
      <w:jc w:val="center"/>
    </w:pPr>
    <w:rPr>
      <w:rFonts w:cs="Arial"/>
      <w:b/>
      <w:bCs/>
      <w:kern w:val="28"/>
      <w:sz w:val="36"/>
      <w:lang w:eastAsia="en-GB"/>
    </w:rPr>
  </w:style>
  <w:style w:type="paragraph" w:customStyle="1" w:styleId="InternalUsage">
    <w:name w:val="Internal Usage"/>
    <w:basedOn w:val="Normal"/>
    <w:rsid w:val="008C046C"/>
    <w:pPr>
      <w:ind w:left="990" w:right="1440"/>
      <w:jc w:val="center"/>
    </w:pPr>
    <w:rPr>
      <w:rFonts w:eastAsia="MS Mincho"/>
      <w:color w:val="999999"/>
      <w:kern w:val="28"/>
      <w:sz w:val="40"/>
      <w:szCs w:val="40"/>
      <w:lang w:eastAsia="en-GB"/>
    </w:rPr>
  </w:style>
  <w:style w:type="paragraph" w:customStyle="1" w:styleId="CopyrightText">
    <w:name w:val="Copyright Text"/>
    <w:basedOn w:val="BodyText"/>
    <w:rsid w:val="00BF4483"/>
    <w:pPr>
      <w:spacing w:after="180"/>
    </w:pPr>
    <w:rPr>
      <w:rFonts w:eastAsia="MS Mincho" w:cs="Arial"/>
      <w:kern w:val="28"/>
      <w:szCs w:val="24"/>
      <w:lang w:eastAsia="en-GB"/>
    </w:rPr>
  </w:style>
  <w:style w:type="table" w:styleId="TableGrid">
    <w:name w:val="Table Grid"/>
    <w:basedOn w:val="TableNormal"/>
    <w:rsid w:val="00CC2041"/>
    <w:pPr>
      <w:spacing w:before="120"/>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C5EE9"/>
    <w:rPr>
      <w:sz w:val="16"/>
      <w:szCs w:val="16"/>
    </w:rPr>
  </w:style>
  <w:style w:type="paragraph" w:styleId="CommentSubject">
    <w:name w:val="annotation subject"/>
    <w:basedOn w:val="CommentText"/>
    <w:next w:val="CommentText"/>
    <w:semiHidden/>
    <w:rsid w:val="009C5EE9"/>
    <w:rPr>
      <w:b/>
      <w:bCs/>
    </w:rPr>
  </w:style>
  <w:style w:type="paragraph" w:styleId="ListParagraph">
    <w:name w:val="List Paragraph"/>
    <w:basedOn w:val="Normal"/>
    <w:uiPriority w:val="34"/>
    <w:qFormat/>
    <w:rsid w:val="00D57690"/>
    <w:pPr>
      <w:spacing w:after="200" w:line="276" w:lineRule="auto"/>
      <w:ind w:left="720"/>
      <w:contextualSpacing/>
    </w:pPr>
    <w:rPr>
      <w:rFonts w:ascii="Calibri" w:hAnsi="Calibri" w:cs="Calibri"/>
      <w:sz w:val="22"/>
      <w:szCs w:val="22"/>
    </w:rPr>
  </w:style>
  <w:style w:type="paragraph" w:styleId="TOCHeading">
    <w:name w:val="TOC Heading"/>
    <w:basedOn w:val="Heading1"/>
    <w:next w:val="Normal"/>
    <w:uiPriority w:val="39"/>
    <w:unhideWhenUsed/>
    <w:qFormat/>
    <w:rsid w:val="00D30771"/>
    <w:pPr>
      <w:keepLines/>
      <w:numPr>
        <w:numId w:val="0"/>
      </w:numPr>
      <w:spacing w:before="480" w:line="276" w:lineRule="auto"/>
      <w:outlineLvl w:val="9"/>
    </w:pPr>
    <w:rPr>
      <w:rFonts w:ascii="Cambria" w:hAnsi="Cambria"/>
      <w:bCs/>
      <w:color w:val="365F91"/>
      <w:szCs w:val="28"/>
      <w:lang w:val="en-US"/>
    </w:rPr>
  </w:style>
  <w:style w:type="table" w:styleId="LightShading-Accent4">
    <w:name w:val="Light Shading Accent 4"/>
    <w:basedOn w:val="TableNormal"/>
    <w:uiPriority w:val="60"/>
    <w:rsid w:val="006A7BE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erChar">
    <w:name w:val="Footer Char"/>
    <w:basedOn w:val="DefaultParagraphFont"/>
    <w:link w:val="Footer"/>
    <w:uiPriority w:val="99"/>
    <w:rsid w:val="001F579E"/>
    <w:rPr>
      <w:rFonts w:ascii="Arial" w:hAnsi="Arial"/>
      <w:lang w:val="de-DE" w:eastAsia="en-US"/>
    </w:rPr>
  </w:style>
  <w:style w:type="character" w:customStyle="1" w:styleId="HeaderChar">
    <w:name w:val="Header Char"/>
    <w:basedOn w:val="DefaultParagraphFont"/>
    <w:link w:val="Header"/>
    <w:uiPriority w:val="99"/>
    <w:rsid w:val="001F579E"/>
    <w:rPr>
      <w:rFonts w:ascii="Arial" w:hAnsi="Arial"/>
      <w:lang w:val="de-DE" w:eastAsia="en-US"/>
    </w:rPr>
  </w:style>
  <w:style w:type="table" w:customStyle="1" w:styleId="LightShading1">
    <w:name w:val="Light Shading1"/>
    <w:basedOn w:val="TableNormal"/>
    <w:uiPriority w:val="60"/>
    <w:rsid w:val="005058F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058F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hecklist">
    <w:name w:val="checklist"/>
    <w:basedOn w:val="Normal"/>
    <w:rsid w:val="005C304E"/>
    <w:pPr>
      <w:numPr>
        <w:numId w:val="11"/>
      </w:numPr>
      <w:spacing w:line="220" w:lineRule="exact"/>
    </w:pPr>
    <w:rPr>
      <w:rFonts w:ascii="Times New Roman" w:hAnsi="Times New Roman"/>
      <w:sz w:val="22"/>
      <w:lang w:val="en-US"/>
    </w:rPr>
  </w:style>
  <w:style w:type="character" w:customStyle="1" w:styleId="BodyChar">
    <w:name w:val="Body Char"/>
    <w:basedOn w:val="DefaultParagraphFont"/>
    <w:link w:val="Body"/>
    <w:rsid w:val="0049300B"/>
    <w:rPr>
      <w:rFonts w:ascii="Univers 45" w:hAnsi="Univers 45" w:cs="Univers 45"/>
      <w:color w:val="000000"/>
      <w:w w:val="0"/>
      <w:lang w:val="en-GB" w:eastAsia="en-GB" w:bidi="ar-SA"/>
    </w:rPr>
  </w:style>
  <w:style w:type="paragraph" w:customStyle="1" w:styleId="text">
    <w:name w:val="text"/>
    <w:basedOn w:val="Normal"/>
    <w:autoRedefine/>
    <w:rsid w:val="002C511C"/>
    <w:pPr>
      <w:widowControl w:val="0"/>
    </w:pPr>
    <w:rPr>
      <w:rFonts w:cs="Arial"/>
      <w:snapToGrid w:val="0"/>
      <w:lang w:val="en-US"/>
    </w:rPr>
  </w:style>
  <w:style w:type="character" w:styleId="SubtleEmphasis">
    <w:name w:val="Subtle Emphasis"/>
    <w:basedOn w:val="DefaultParagraphFont"/>
    <w:uiPriority w:val="19"/>
    <w:qFormat/>
    <w:rsid w:val="005E7094"/>
    <w:rPr>
      <w:i/>
      <w:iCs/>
      <w:color w:val="808080"/>
    </w:rPr>
  </w:style>
  <w:style w:type="character" w:customStyle="1" w:styleId="Heading1Char">
    <w:name w:val="Heading 1 Char"/>
    <w:basedOn w:val="DefaultParagraphFont"/>
    <w:link w:val="Heading1"/>
    <w:rsid w:val="00324A91"/>
    <w:rPr>
      <w:rFonts w:ascii="Arial" w:hAnsi="Arial"/>
      <w:b/>
      <w:color w:val="000080"/>
      <w:sz w:val="28"/>
      <w:lang w:eastAsia="en-US"/>
    </w:rPr>
  </w:style>
  <w:style w:type="character" w:customStyle="1" w:styleId="Heading2Char">
    <w:name w:val="Heading 2 Char"/>
    <w:basedOn w:val="DefaultParagraphFont"/>
    <w:link w:val="Heading2"/>
    <w:rsid w:val="007903E6"/>
    <w:rPr>
      <w:rFonts w:ascii="Arial" w:hAnsi="Arial"/>
      <w:b/>
      <w:color w:val="000000" w:themeColor="text1"/>
      <w:sz w:val="24"/>
      <w:lang w:eastAsia="en-US"/>
    </w:rPr>
  </w:style>
  <w:style w:type="paragraph" w:styleId="NormalWeb">
    <w:name w:val="Normal (Web)"/>
    <w:basedOn w:val="Normal"/>
    <w:unhideWhenUsed/>
    <w:rsid w:val="00173A9C"/>
    <w:pPr>
      <w:suppressAutoHyphens w:val="0"/>
      <w:spacing w:before="100" w:beforeAutospacing="1" w:after="100" w:afterAutospacing="1"/>
      <w:ind w:left="0"/>
      <w:jc w:val="left"/>
    </w:pPr>
    <w:rPr>
      <w:rFonts w:ascii="Times New Roman" w:hAnsi="Times New Roman"/>
      <w:sz w:val="24"/>
      <w:szCs w:val="24"/>
      <w:lang w:val="en-US"/>
    </w:rPr>
  </w:style>
  <w:style w:type="character" w:styleId="Strong">
    <w:name w:val="Strong"/>
    <w:basedOn w:val="DefaultParagraphFont"/>
    <w:uiPriority w:val="22"/>
    <w:qFormat/>
    <w:rsid w:val="00173A9C"/>
    <w:rPr>
      <w:b/>
      <w:bCs/>
    </w:rPr>
  </w:style>
  <w:style w:type="paragraph" w:customStyle="1" w:styleId="Normal3">
    <w:name w:val="Normal 3"/>
    <w:basedOn w:val="Normal"/>
    <w:rsid w:val="00802BBB"/>
    <w:pPr>
      <w:suppressAutoHyphens w:val="0"/>
      <w:spacing w:before="60"/>
      <w:ind w:left="360"/>
      <w:jc w:val="left"/>
    </w:pPr>
    <w:rPr>
      <w:rFonts w:eastAsia="MS Mincho"/>
      <w:szCs w:val="24"/>
      <w:lang w:val="en-US"/>
    </w:rPr>
  </w:style>
  <w:style w:type="paragraph" w:customStyle="1" w:styleId="ListDash">
    <w:name w:val="List Dash"/>
    <w:basedOn w:val="ListBullet"/>
    <w:rsid w:val="005A7B19"/>
    <w:pPr>
      <w:numPr>
        <w:numId w:val="27"/>
      </w:numPr>
      <w:tabs>
        <w:tab w:val="clear" w:pos="1143"/>
      </w:tabs>
      <w:suppressAutoHyphens w:val="0"/>
      <w:spacing w:before="0" w:after="120"/>
      <w:ind w:left="1139" w:hanging="357"/>
      <w:contextualSpacing/>
    </w:pPr>
    <w:rPr>
      <w:rFonts w:ascii="Times New Roman" w:hAnsi="Times New Roman"/>
      <w:sz w:val="24"/>
      <w:szCs w:val="22"/>
      <w:lang w:val="en-GB" w:eastAsia="en-GB"/>
    </w:rPr>
  </w:style>
  <w:style w:type="table" w:styleId="TableElegant">
    <w:name w:val="Table Elegant"/>
    <w:basedOn w:val="TableNormal"/>
    <w:rsid w:val="00F7018C"/>
    <w:pPr>
      <w:spacing w:before="0" w:after="0"/>
    </w:pPr>
    <w:rPr>
      <w:lang w:val="en-US"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Header">
    <w:name w:val="Table Header"/>
    <w:basedOn w:val="Normal"/>
    <w:rsid w:val="00F7018C"/>
    <w:pPr>
      <w:suppressAutoHyphens w:val="0"/>
      <w:spacing w:before="0"/>
      <w:ind w:left="0"/>
    </w:pPr>
    <w:rPr>
      <w:rFonts w:ascii="Times New Roman" w:hAnsi="Times New Roman"/>
      <w:b/>
      <w:sz w:val="24"/>
    </w:rPr>
  </w:style>
  <w:style w:type="paragraph" w:customStyle="1" w:styleId="TableContent">
    <w:name w:val="Table Content"/>
    <w:basedOn w:val="Normal"/>
    <w:rsid w:val="00F7018C"/>
    <w:pPr>
      <w:suppressAutoHyphens w:val="0"/>
      <w:spacing w:before="0"/>
      <w:ind w:left="0"/>
      <w:jc w:val="left"/>
    </w:pPr>
    <w:rPr>
      <w:rFonts w:ascii="Times New Roman" w:hAnsi="Times New Roman"/>
      <w:szCs w:val="24"/>
      <w:lang w:eastAsia="en-GB"/>
    </w:rPr>
  </w:style>
  <w:style w:type="paragraph" w:customStyle="1" w:styleId="Text1">
    <w:name w:val="Text 1"/>
    <w:basedOn w:val="Normal"/>
    <w:rsid w:val="00F7018C"/>
    <w:pPr>
      <w:suppressAutoHyphens w:val="0"/>
      <w:spacing w:before="0"/>
      <w:ind w:left="482"/>
    </w:pPr>
    <w:rPr>
      <w:rFonts w:ascii="Times New Roman" w:hAnsi="Times New Roman"/>
      <w:sz w:val="24"/>
      <w:lang w:eastAsia="fr-FR"/>
    </w:rPr>
  </w:style>
  <w:style w:type="paragraph" w:customStyle="1" w:styleId="para">
    <w:name w:val="para"/>
    <w:basedOn w:val="Normal"/>
    <w:rsid w:val="005B2BF1"/>
    <w:pPr>
      <w:numPr>
        <w:numId w:val="28"/>
      </w:numPr>
      <w:tabs>
        <w:tab w:val="clear" w:pos="0"/>
      </w:tabs>
      <w:suppressAutoHyphens w:val="0"/>
      <w:spacing w:before="100" w:beforeAutospacing="1" w:after="100" w:afterAutospacing="1" w:line="240" w:lineRule="atLeast"/>
    </w:pPr>
    <w:rPr>
      <w:rFonts w:eastAsia="Arial Unicode MS" w:cs="Arial Unicode MS"/>
      <w:color w:val="000000"/>
      <w:spacing w:val="15"/>
      <w:sz w:val="16"/>
      <w:szCs w:val="16"/>
      <w:lang w:val="en-US"/>
    </w:rPr>
  </w:style>
  <w:style w:type="character" w:customStyle="1" w:styleId="WW8Num4z2">
    <w:name w:val="WW8Num4z2"/>
    <w:rsid w:val="00A832DC"/>
    <w:rPr>
      <w:rFonts w:ascii="Wingdings" w:hAnsi="Wingdings" w:cs="Wingdings" w:hint="default"/>
    </w:rPr>
  </w:style>
  <w:style w:type="character" w:customStyle="1" w:styleId="keyword">
    <w:name w:val="keyword"/>
    <w:basedOn w:val="DefaultParagraphFont"/>
    <w:rsid w:val="007823FF"/>
  </w:style>
  <w:style w:type="character" w:customStyle="1" w:styleId="apple-converted-space">
    <w:name w:val="apple-converted-space"/>
    <w:basedOn w:val="DefaultParagraphFont"/>
    <w:rsid w:val="007823FF"/>
  </w:style>
  <w:style w:type="paragraph" w:customStyle="1" w:styleId="p">
    <w:name w:val="p"/>
    <w:basedOn w:val="Normal"/>
    <w:rsid w:val="007823FF"/>
    <w:pPr>
      <w:suppressAutoHyphens w:val="0"/>
      <w:spacing w:before="100" w:beforeAutospacing="1" w:after="100" w:afterAutospacing="1"/>
      <w:ind w:left="0"/>
      <w:jc w:val="left"/>
    </w:pPr>
    <w:rPr>
      <w:rFonts w:ascii="Times New Roman" w:hAnsi="Times New Roman"/>
      <w:sz w:val="24"/>
      <w:szCs w:val="24"/>
      <w:lang w:val="en-US"/>
    </w:rPr>
  </w:style>
  <w:style w:type="character" w:styleId="HTMLDefinition">
    <w:name w:val="HTML Definition"/>
    <w:basedOn w:val="DefaultParagraphFont"/>
    <w:uiPriority w:val="99"/>
    <w:semiHidden/>
    <w:unhideWhenUsed/>
    <w:rsid w:val="007823FF"/>
    <w:rPr>
      <w:i/>
      <w:iCs/>
    </w:rPr>
  </w:style>
  <w:style w:type="character" w:customStyle="1" w:styleId="s-mailinfo-addresslink">
    <w:name w:val="s-mailinfo-addresslink"/>
    <w:basedOn w:val="DefaultParagraphFont"/>
    <w:rsid w:val="007903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spacing w:before="60" w:after="6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0" w:unhideWhenUsed="0" w:qFormat="1"/>
    <w:lsdException w:name="line number" w:uiPriority="99"/>
    <w:lsdException w:name="endnote reference" w:uiPriority="99"/>
    <w:lsdException w:name="List Bullet" w:qFormat="1"/>
    <w:lsdException w:name="List Bullet 2" w:qFormat="1"/>
    <w:lsdException w:name="List Bullet 3"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lsdException w:name="E-mail Signature" w:uiPriority="99"/>
    <w:lsdException w:name="HTML Top of Form" w:uiPriority="99"/>
    <w:lsdException w:name="HTML Bottom of Form"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0179"/>
    <w:pPr>
      <w:suppressAutoHyphens/>
      <w:spacing w:before="120" w:after="120"/>
      <w:ind w:left="567"/>
      <w:jc w:val="both"/>
    </w:pPr>
    <w:rPr>
      <w:rFonts w:ascii="Arial" w:hAnsi="Arial"/>
      <w:lang w:eastAsia="en-US"/>
    </w:rPr>
  </w:style>
  <w:style w:type="paragraph" w:styleId="Heading1">
    <w:name w:val="heading 1"/>
    <w:basedOn w:val="Normal"/>
    <w:next w:val="Normal"/>
    <w:link w:val="Heading1Char"/>
    <w:qFormat/>
    <w:rsid w:val="00324A91"/>
    <w:pPr>
      <w:keepNext/>
      <w:numPr>
        <w:numId w:val="10"/>
      </w:numPr>
      <w:tabs>
        <w:tab w:val="right" w:pos="567"/>
      </w:tabs>
      <w:outlineLvl w:val="0"/>
    </w:pPr>
    <w:rPr>
      <w:b/>
      <w:color w:val="000080"/>
      <w:sz w:val="28"/>
    </w:rPr>
  </w:style>
  <w:style w:type="paragraph" w:styleId="Heading2">
    <w:name w:val="heading 2"/>
    <w:basedOn w:val="Normal"/>
    <w:next w:val="Normal"/>
    <w:link w:val="Heading2Char"/>
    <w:qFormat/>
    <w:rsid w:val="007903E6"/>
    <w:pPr>
      <w:keepNext/>
      <w:numPr>
        <w:ilvl w:val="1"/>
        <w:numId w:val="10"/>
      </w:numPr>
      <w:tabs>
        <w:tab w:val="clear" w:pos="3267"/>
      </w:tabs>
      <w:spacing w:before="240"/>
      <w:ind w:left="576"/>
      <w:outlineLvl w:val="1"/>
      <w:pPrChange w:id="2" w:author="Reedy Feggins (IBM)" w:date="2014-03-11T14:43:00Z">
        <w:pPr>
          <w:keepNext/>
          <w:numPr>
            <w:ilvl w:val="1"/>
            <w:numId w:val="10"/>
          </w:numPr>
          <w:tabs>
            <w:tab w:val="num" w:pos="3267"/>
          </w:tabs>
          <w:suppressAutoHyphens/>
          <w:spacing w:before="240" w:after="120"/>
          <w:ind w:left="720" w:hanging="432"/>
          <w:jc w:val="both"/>
          <w:outlineLvl w:val="1"/>
        </w:pPr>
      </w:pPrChange>
    </w:pPr>
    <w:rPr>
      <w:b/>
      <w:color w:val="000000" w:themeColor="text1"/>
      <w:sz w:val="24"/>
      <w:rPrChange w:id="2" w:author="Reedy Feggins (IBM)" w:date="2014-03-11T14:43:00Z">
        <w:rPr>
          <w:rFonts w:ascii="Arial" w:hAnsi="Arial"/>
          <w:b/>
          <w:color w:val="000000" w:themeColor="text1"/>
          <w:sz w:val="24"/>
          <w:lang w:val="en-GB" w:eastAsia="en-US" w:bidi="ar-SA"/>
        </w:rPr>
      </w:rPrChange>
    </w:rPr>
  </w:style>
  <w:style w:type="paragraph" w:styleId="Heading3">
    <w:name w:val="heading 3"/>
    <w:basedOn w:val="Normal"/>
    <w:next w:val="Normal"/>
    <w:link w:val="Heading3Char"/>
    <w:qFormat/>
    <w:rsid w:val="007903E6"/>
    <w:pPr>
      <w:keepNext/>
      <w:numPr>
        <w:ilvl w:val="2"/>
        <w:numId w:val="10"/>
      </w:numPr>
      <w:tabs>
        <w:tab w:val="left" w:pos="567"/>
      </w:tabs>
      <w:ind w:left="648"/>
      <w:outlineLvl w:val="2"/>
      <w:pPrChange w:id="3" w:author="Reedy Feggins (IBM)" w:date="2014-03-11T14:42:00Z">
        <w:pPr>
          <w:keepNext/>
          <w:numPr>
            <w:ilvl w:val="2"/>
            <w:numId w:val="10"/>
          </w:numPr>
          <w:tabs>
            <w:tab w:val="left" w:pos="567"/>
            <w:tab w:val="num" w:pos="6742"/>
          </w:tabs>
          <w:suppressAutoHyphens/>
          <w:spacing w:before="240" w:after="240"/>
          <w:ind w:left="6742" w:hanging="504"/>
          <w:jc w:val="both"/>
          <w:outlineLvl w:val="2"/>
        </w:pPr>
      </w:pPrChange>
    </w:pPr>
    <w:rPr>
      <w:rFonts w:eastAsia="MS Mincho"/>
      <w:b/>
      <w:color w:val="000080"/>
      <w:rPrChange w:id="3" w:author="Reedy Feggins (IBM)" w:date="2014-03-11T14:42:00Z">
        <w:rPr>
          <w:rFonts w:ascii="Arial" w:eastAsia="MS Mincho" w:hAnsi="Arial"/>
          <w:b/>
          <w:color w:val="000080"/>
          <w:lang w:val="en-GB" w:eastAsia="en-US" w:bidi="ar-SA"/>
        </w:rPr>
      </w:rPrChange>
    </w:rPr>
  </w:style>
  <w:style w:type="paragraph" w:styleId="Heading4">
    <w:name w:val="heading 4"/>
    <w:basedOn w:val="Heading3"/>
    <w:next w:val="Normal"/>
    <w:qFormat/>
    <w:rsid w:val="00324A91"/>
    <w:pPr>
      <w:numPr>
        <w:ilvl w:val="3"/>
      </w:numPr>
      <w:tabs>
        <w:tab w:val="clear" w:pos="567"/>
        <w:tab w:val="clear" w:pos="1571"/>
        <w:tab w:val="num" w:pos="851"/>
      </w:tabs>
      <w:ind w:left="851" w:hanging="851"/>
      <w:outlineLvl w:val="3"/>
    </w:pPr>
    <w:rPr>
      <w:color w:val="FF0000"/>
    </w:rPr>
  </w:style>
  <w:style w:type="paragraph" w:styleId="Heading5">
    <w:name w:val="heading 5"/>
    <w:basedOn w:val="Normal"/>
    <w:next w:val="Normal"/>
    <w:qFormat/>
    <w:rsid w:val="00E43760"/>
    <w:pPr>
      <w:spacing w:before="240" w:after="60"/>
      <w:outlineLvl w:val="4"/>
    </w:pPr>
    <w:rPr>
      <w:sz w:val="22"/>
    </w:rPr>
  </w:style>
  <w:style w:type="paragraph" w:styleId="Heading6">
    <w:name w:val="heading 6"/>
    <w:basedOn w:val="Normal"/>
    <w:next w:val="Normal"/>
    <w:qFormat/>
    <w:rsid w:val="00E43760"/>
    <w:pPr>
      <w:spacing w:before="240" w:after="60"/>
      <w:outlineLvl w:val="5"/>
    </w:pPr>
    <w:rPr>
      <w:i/>
      <w:sz w:val="22"/>
    </w:rPr>
  </w:style>
  <w:style w:type="paragraph" w:styleId="Heading7">
    <w:name w:val="heading 7"/>
    <w:basedOn w:val="Normal"/>
    <w:next w:val="Normal"/>
    <w:qFormat/>
    <w:rsid w:val="00E43760"/>
    <w:pPr>
      <w:spacing w:before="240" w:after="60"/>
      <w:outlineLvl w:val="6"/>
    </w:pPr>
  </w:style>
  <w:style w:type="paragraph" w:styleId="Heading8">
    <w:name w:val="heading 8"/>
    <w:basedOn w:val="Normal"/>
    <w:next w:val="Normal"/>
    <w:qFormat/>
    <w:rsid w:val="00E43760"/>
    <w:pPr>
      <w:spacing w:before="240" w:after="60"/>
      <w:outlineLvl w:val="7"/>
    </w:pPr>
    <w:rPr>
      <w:i/>
    </w:rPr>
  </w:style>
  <w:style w:type="paragraph" w:styleId="Heading9">
    <w:name w:val="heading 9"/>
    <w:basedOn w:val="Normal"/>
    <w:next w:val="Normal"/>
    <w:qFormat/>
    <w:rsid w:val="00E43760"/>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43760"/>
    <w:pPr>
      <w:spacing w:before="2400" w:line="240" w:lineRule="atLeast"/>
    </w:pPr>
    <w:rPr>
      <w:b/>
      <w:sz w:val="28"/>
    </w:rPr>
  </w:style>
  <w:style w:type="paragraph" w:styleId="BodyText3">
    <w:name w:val="Body Text 3"/>
    <w:basedOn w:val="Normal"/>
    <w:rsid w:val="00E43760"/>
    <w:rPr>
      <w:color w:val="FF0000"/>
    </w:rPr>
  </w:style>
  <w:style w:type="paragraph" w:styleId="TableofFigures">
    <w:name w:val="table of figures"/>
    <w:basedOn w:val="Normal"/>
    <w:next w:val="Normal"/>
    <w:semiHidden/>
    <w:rsid w:val="00E43760"/>
    <w:pPr>
      <w:ind w:left="400" w:hanging="400"/>
    </w:pPr>
  </w:style>
  <w:style w:type="paragraph" w:styleId="EnvelopeReturn">
    <w:name w:val="envelope return"/>
    <w:basedOn w:val="Normal"/>
    <w:rsid w:val="00E43760"/>
  </w:style>
  <w:style w:type="paragraph" w:styleId="Salutation">
    <w:name w:val="Salutation"/>
    <w:basedOn w:val="Normal"/>
    <w:next w:val="Normal"/>
    <w:rsid w:val="00E43760"/>
  </w:style>
  <w:style w:type="paragraph" w:styleId="ListBullet">
    <w:name w:val="List Bullet"/>
    <w:basedOn w:val="Normal"/>
    <w:autoRedefine/>
    <w:qFormat/>
    <w:rsid w:val="00C91A3C"/>
    <w:pPr>
      <w:numPr>
        <w:numId w:val="1"/>
      </w:numPr>
      <w:tabs>
        <w:tab w:val="clear" w:pos="360"/>
        <w:tab w:val="num" w:pos="851"/>
      </w:tabs>
      <w:spacing w:before="60" w:after="60"/>
      <w:ind w:left="851" w:hanging="284"/>
    </w:pPr>
    <w:rPr>
      <w:lang w:val="en-US"/>
    </w:rPr>
  </w:style>
  <w:style w:type="paragraph" w:styleId="ListBullet2">
    <w:name w:val="List Bullet 2"/>
    <w:basedOn w:val="Normal"/>
    <w:qFormat/>
    <w:rsid w:val="00324A91"/>
    <w:pPr>
      <w:numPr>
        <w:numId w:val="2"/>
      </w:numPr>
      <w:tabs>
        <w:tab w:val="clear" w:pos="643"/>
        <w:tab w:val="left" w:pos="992"/>
      </w:tabs>
      <w:spacing w:before="60" w:after="60"/>
      <w:ind w:left="993" w:hanging="284"/>
    </w:pPr>
  </w:style>
  <w:style w:type="paragraph" w:styleId="ListBullet3">
    <w:name w:val="List Bullet 3"/>
    <w:basedOn w:val="Normal"/>
    <w:qFormat/>
    <w:rsid w:val="00C91A3C"/>
    <w:pPr>
      <w:numPr>
        <w:numId w:val="3"/>
      </w:numPr>
      <w:tabs>
        <w:tab w:val="clear" w:pos="926"/>
        <w:tab w:val="left" w:pos="851"/>
      </w:tabs>
      <w:spacing w:before="60" w:after="60"/>
      <w:ind w:left="851" w:hanging="284"/>
    </w:pPr>
  </w:style>
  <w:style w:type="paragraph" w:styleId="ListBullet4">
    <w:name w:val="List Bullet 4"/>
    <w:basedOn w:val="Normal"/>
    <w:autoRedefine/>
    <w:rsid w:val="00E43760"/>
    <w:pPr>
      <w:numPr>
        <w:numId w:val="4"/>
      </w:numPr>
    </w:pPr>
  </w:style>
  <w:style w:type="paragraph" w:styleId="ListBullet5">
    <w:name w:val="List Bullet 5"/>
    <w:basedOn w:val="Normal"/>
    <w:autoRedefine/>
    <w:rsid w:val="00E43760"/>
    <w:pPr>
      <w:numPr>
        <w:numId w:val="5"/>
      </w:numPr>
    </w:pPr>
  </w:style>
  <w:style w:type="paragraph" w:styleId="Caption">
    <w:name w:val="caption"/>
    <w:basedOn w:val="Normal"/>
    <w:next w:val="Normal"/>
    <w:qFormat/>
    <w:rsid w:val="00E43760"/>
    <w:rPr>
      <w:b/>
    </w:rPr>
  </w:style>
  <w:style w:type="paragraph" w:styleId="BlockText">
    <w:name w:val="Block Text"/>
    <w:basedOn w:val="Normal"/>
    <w:rsid w:val="00E43760"/>
    <w:pPr>
      <w:ind w:left="1440" w:right="1440"/>
    </w:pPr>
  </w:style>
  <w:style w:type="paragraph" w:styleId="Date">
    <w:name w:val="Date"/>
    <w:basedOn w:val="Normal"/>
    <w:next w:val="Normal"/>
    <w:rsid w:val="00E43760"/>
  </w:style>
  <w:style w:type="paragraph" w:styleId="DocumentMap">
    <w:name w:val="Document Map"/>
    <w:basedOn w:val="Normal"/>
    <w:semiHidden/>
    <w:rsid w:val="00E43760"/>
    <w:pPr>
      <w:shd w:val="clear" w:color="auto" w:fill="000080"/>
    </w:pPr>
    <w:rPr>
      <w:rFonts w:ascii="Tahoma" w:hAnsi="Tahoma"/>
    </w:rPr>
  </w:style>
  <w:style w:type="paragraph" w:styleId="EndnoteText">
    <w:name w:val="endnote text"/>
    <w:basedOn w:val="Normal"/>
    <w:semiHidden/>
    <w:rsid w:val="00E43760"/>
  </w:style>
  <w:style w:type="paragraph" w:styleId="NoteHeading">
    <w:name w:val="Note Heading"/>
    <w:basedOn w:val="Normal"/>
    <w:next w:val="Normal"/>
    <w:rsid w:val="00E43760"/>
  </w:style>
  <w:style w:type="paragraph" w:styleId="FootnoteText">
    <w:name w:val="footnote text"/>
    <w:basedOn w:val="Normal"/>
    <w:semiHidden/>
    <w:rsid w:val="00E43760"/>
  </w:style>
  <w:style w:type="paragraph" w:styleId="Footer">
    <w:name w:val="footer"/>
    <w:basedOn w:val="Normal"/>
    <w:link w:val="FooterChar"/>
    <w:uiPriority w:val="99"/>
    <w:rsid w:val="00E43760"/>
    <w:pPr>
      <w:tabs>
        <w:tab w:val="center" w:pos="4536"/>
        <w:tab w:val="right" w:pos="9072"/>
      </w:tabs>
    </w:pPr>
  </w:style>
  <w:style w:type="paragraph" w:styleId="Closing">
    <w:name w:val="Closing"/>
    <w:basedOn w:val="Normal"/>
    <w:rsid w:val="00E43760"/>
    <w:pPr>
      <w:ind w:left="4252"/>
    </w:pPr>
  </w:style>
  <w:style w:type="paragraph" w:styleId="Index1">
    <w:name w:val="index 1"/>
    <w:basedOn w:val="Normal"/>
    <w:next w:val="Normal"/>
    <w:autoRedefine/>
    <w:semiHidden/>
    <w:rsid w:val="00E43760"/>
  </w:style>
  <w:style w:type="paragraph" w:styleId="Index2">
    <w:name w:val="index 2"/>
    <w:basedOn w:val="Normal"/>
    <w:next w:val="Normal"/>
    <w:autoRedefine/>
    <w:semiHidden/>
    <w:rsid w:val="00E43760"/>
    <w:pPr>
      <w:ind w:left="400" w:hanging="200"/>
    </w:pPr>
  </w:style>
  <w:style w:type="paragraph" w:styleId="Index3">
    <w:name w:val="index 3"/>
    <w:basedOn w:val="Normal"/>
    <w:next w:val="Normal"/>
    <w:autoRedefine/>
    <w:semiHidden/>
    <w:rsid w:val="00E43760"/>
    <w:pPr>
      <w:ind w:left="600" w:hanging="200"/>
    </w:pPr>
  </w:style>
  <w:style w:type="paragraph" w:styleId="Index4">
    <w:name w:val="index 4"/>
    <w:basedOn w:val="Normal"/>
    <w:next w:val="Normal"/>
    <w:autoRedefine/>
    <w:semiHidden/>
    <w:rsid w:val="00E43760"/>
    <w:pPr>
      <w:ind w:left="800" w:hanging="200"/>
    </w:pPr>
  </w:style>
  <w:style w:type="paragraph" w:styleId="Index5">
    <w:name w:val="index 5"/>
    <w:basedOn w:val="Normal"/>
    <w:next w:val="Normal"/>
    <w:autoRedefine/>
    <w:semiHidden/>
    <w:rsid w:val="00E43760"/>
    <w:pPr>
      <w:ind w:left="1000" w:hanging="200"/>
    </w:pPr>
  </w:style>
  <w:style w:type="paragraph" w:styleId="Index6">
    <w:name w:val="index 6"/>
    <w:basedOn w:val="Normal"/>
    <w:next w:val="Normal"/>
    <w:autoRedefine/>
    <w:semiHidden/>
    <w:rsid w:val="00E43760"/>
    <w:pPr>
      <w:ind w:left="1200" w:hanging="200"/>
    </w:pPr>
  </w:style>
  <w:style w:type="paragraph" w:styleId="Index7">
    <w:name w:val="index 7"/>
    <w:basedOn w:val="Normal"/>
    <w:next w:val="Normal"/>
    <w:autoRedefine/>
    <w:semiHidden/>
    <w:rsid w:val="00E43760"/>
    <w:pPr>
      <w:ind w:left="1400" w:hanging="200"/>
    </w:pPr>
  </w:style>
  <w:style w:type="paragraph" w:styleId="Index8">
    <w:name w:val="index 8"/>
    <w:basedOn w:val="Normal"/>
    <w:next w:val="Normal"/>
    <w:autoRedefine/>
    <w:semiHidden/>
    <w:rsid w:val="00E43760"/>
    <w:pPr>
      <w:ind w:left="1600" w:hanging="200"/>
    </w:pPr>
  </w:style>
  <w:style w:type="paragraph" w:styleId="Index9">
    <w:name w:val="index 9"/>
    <w:basedOn w:val="Normal"/>
    <w:next w:val="Normal"/>
    <w:autoRedefine/>
    <w:semiHidden/>
    <w:rsid w:val="00E43760"/>
    <w:pPr>
      <w:ind w:left="1800" w:hanging="200"/>
    </w:pPr>
  </w:style>
  <w:style w:type="paragraph" w:styleId="IndexHeading">
    <w:name w:val="index heading"/>
    <w:basedOn w:val="Normal"/>
    <w:next w:val="Index1"/>
    <w:semiHidden/>
    <w:rsid w:val="00E43760"/>
    <w:rPr>
      <w:b/>
    </w:rPr>
  </w:style>
  <w:style w:type="paragraph" w:styleId="CommentText">
    <w:name w:val="annotation text"/>
    <w:basedOn w:val="Normal"/>
    <w:rsid w:val="00E43760"/>
  </w:style>
  <w:style w:type="paragraph" w:styleId="Header">
    <w:name w:val="header"/>
    <w:basedOn w:val="Normal"/>
    <w:link w:val="HeaderChar"/>
    <w:uiPriority w:val="99"/>
    <w:rsid w:val="00E43760"/>
    <w:pPr>
      <w:tabs>
        <w:tab w:val="center" w:pos="4536"/>
        <w:tab w:val="right" w:pos="9072"/>
      </w:tabs>
    </w:pPr>
  </w:style>
  <w:style w:type="paragraph" w:styleId="List">
    <w:name w:val="List"/>
    <w:basedOn w:val="Normal"/>
    <w:rsid w:val="00E43760"/>
    <w:pPr>
      <w:ind w:left="283" w:hanging="283"/>
    </w:pPr>
  </w:style>
  <w:style w:type="paragraph" w:styleId="List2">
    <w:name w:val="List 2"/>
    <w:basedOn w:val="Normal"/>
    <w:rsid w:val="00E43760"/>
    <w:pPr>
      <w:ind w:left="566" w:hanging="283"/>
    </w:pPr>
  </w:style>
  <w:style w:type="paragraph" w:styleId="List3">
    <w:name w:val="List 3"/>
    <w:basedOn w:val="Normal"/>
    <w:rsid w:val="00E43760"/>
    <w:pPr>
      <w:ind w:left="849" w:hanging="283"/>
    </w:pPr>
  </w:style>
  <w:style w:type="paragraph" w:styleId="List4">
    <w:name w:val="List 4"/>
    <w:basedOn w:val="Normal"/>
    <w:rsid w:val="00E43760"/>
    <w:pPr>
      <w:ind w:left="1132" w:hanging="283"/>
    </w:pPr>
  </w:style>
  <w:style w:type="paragraph" w:styleId="List5">
    <w:name w:val="List 5"/>
    <w:basedOn w:val="Normal"/>
    <w:rsid w:val="00E43760"/>
    <w:pPr>
      <w:ind w:left="1415" w:hanging="283"/>
    </w:pPr>
  </w:style>
  <w:style w:type="paragraph" w:styleId="ListContinue">
    <w:name w:val="List Continue"/>
    <w:basedOn w:val="Normal"/>
    <w:rsid w:val="00E43760"/>
    <w:pPr>
      <w:ind w:left="283"/>
    </w:pPr>
  </w:style>
  <w:style w:type="paragraph" w:styleId="ListContinue2">
    <w:name w:val="List Continue 2"/>
    <w:basedOn w:val="Normal"/>
    <w:rsid w:val="00E43760"/>
    <w:pPr>
      <w:ind w:left="566"/>
    </w:pPr>
  </w:style>
  <w:style w:type="paragraph" w:styleId="ListContinue3">
    <w:name w:val="List Continue 3"/>
    <w:basedOn w:val="Normal"/>
    <w:rsid w:val="00E43760"/>
    <w:pPr>
      <w:ind w:left="849"/>
    </w:pPr>
  </w:style>
  <w:style w:type="paragraph" w:styleId="ListContinue4">
    <w:name w:val="List Continue 4"/>
    <w:basedOn w:val="Normal"/>
    <w:rsid w:val="00E43760"/>
    <w:pPr>
      <w:ind w:left="1132"/>
    </w:pPr>
  </w:style>
  <w:style w:type="paragraph" w:styleId="ListContinue5">
    <w:name w:val="List Continue 5"/>
    <w:basedOn w:val="Normal"/>
    <w:rsid w:val="00E43760"/>
    <w:pPr>
      <w:ind w:left="1415"/>
    </w:pPr>
  </w:style>
  <w:style w:type="paragraph" w:styleId="ListNumber">
    <w:name w:val="List Number"/>
    <w:basedOn w:val="Normal"/>
    <w:rsid w:val="00E43760"/>
  </w:style>
  <w:style w:type="paragraph" w:styleId="ListNumber2">
    <w:name w:val="List Number 2"/>
    <w:basedOn w:val="Normal"/>
    <w:rsid w:val="00E43760"/>
    <w:pPr>
      <w:numPr>
        <w:numId w:val="6"/>
      </w:numPr>
    </w:pPr>
  </w:style>
  <w:style w:type="paragraph" w:styleId="ListNumber3">
    <w:name w:val="List Number 3"/>
    <w:basedOn w:val="Normal"/>
    <w:rsid w:val="00E43760"/>
    <w:pPr>
      <w:numPr>
        <w:numId w:val="7"/>
      </w:numPr>
    </w:pPr>
  </w:style>
  <w:style w:type="paragraph" w:styleId="ListNumber4">
    <w:name w:val="List Number 4"/>
    <w:basedOn w:val="Normal"/>
    <w:rsid w:val="00E43760"/>
    <w:pPr>
      <w:numPr>
        <w:numId w:val="8"/>
      </w:numPr>
    </w:pPr>
  </w:style>
  <w:style w:type="paragraph" w:styleId="ListNumber5">
    <w:name w:val="List Number 5"/>
    <w:basedOn w:val="Normal"/>
    <w:rsid w:val="00E43760"/>
    <w:pPr>
      <w:numPr>
        <w:numId w:val="9"/>
      </w:numPr>
    </w:pPr>
  </w:style>
  <w:style w:type="paragraph" w:styleId="MacroText">
    <w:name w:val="macro"/>
    <w:semiHidden/>
    <w:rsid w:val="00E4376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de-DE" w:eastAsia="en-US"/>
    </w:rPr>
  </w:style>
  <w:style w:type="paragraph" w:styleId="MessageHeader">
    <w:name w:val="Message Header"/>
    <w:basedOn w:val="Normal"/>
    <w:rsid w:val="00E4376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sid w:val="00E43760"/>
    <w:rPr>
      <w:rFonts w:ascii="Courier New" w:hAnsi="Courier New"/>
    </w:rPr>
  </w:style>
  <w:style w:type="paragraph" w:styleId="NormalIndent">
    <w:name w:val="Normal Indent"/>
    <w:basedOn w:val="Normal"/>
    <w:rsid w:val="00E43760"/>
    <w:pPr>
      <w:ind w:left="708"/>
    </w:pPr>
  </w:style>
  <w:style w:type="paragraph" w:styleId="BodyText">
    <w:name w:val="Body Text"/>
    <w:basedOn w:val="Normal"/>
    <w:rsid w:val="00E43760"/>
  </w:style>
  <w:style w:type="paragraph" w:styleId="BodyTextIndent">
    <w:name w:val="Body Text Indent"/>
    <w:basedOn w:val="Normal"/>
    <w:rsid w:val="00E43760"/>
    <w:pPr>
      <w:ind w:left="283"/>
    </w:pPr>
  </w:style>
  <w:style w:type="paragraph" w:styleId="BodyTextIndent2">
    <w:name w:val="Body Text Indent 2"/>
    <w:basedOn w:val="Normal"/>
    <w:rsid w:val="00E43760"/>
    <w:pPr>
      <w:spacing w:line="480" w:lineRule="auto"/>
      <w:ind w:left="283"/>
    </w:pPr>
  </w:style>
  <w:style w:type="paragraph" w:styleId="BodyTextIndent3">
    <w:name w:val="Body Text Indent 3"/>
    <w:basedOn w:val="Normal"/>
    <w:rsid w:val="00E43760"/>
    <w:pPr>
      <w:ind w:left="283"/>
    </w:pPr>
    <w:rPr>
      <w:sz w:val="16"/>
    </w:rPr>
  </w:style>
  <w:style w:type="paragraph" w:styleId="BodyTextFirstIndent">
    <w:name w:val="Body Text First Indent"/>
    <w:basedOn w:val="BodyText"/>
    <w:rsid w:val="00E43760"/>
    <w:pPr>
      <w:ind w:firstLine="210"/>
    </w:pPr>
  </w:style>
  <w:style w:type="paragraph" w:styleId="BodyTextFirstIndent2">
    <w:name w:val="Body Text First Indent 2"/>
    <w:basedOn w:val="BodyTextIndent"/>
    <w:rsid w:val="00E43760"/>
    <w:pPr>
      <w:ind w:firstLine="210"/>
    </w:pPr>
  </w:style>
  <w:style w:type="paragraph" w:styleId="Title">
    <w:name w:val="Title"/>
    <w:basedOn w:val="Normal"/>
    <w:qFormat/>
    <w:rsid w:val="00E43760"/>
    <w:pPr>
      <w:spacing w:before="240" w:after="60"/>
      <w:jc w:val="center"/>
      <w:outlineLvl w:val="0"/>
    </w:pPr>
    <w:rPr>
      <w:b/>
      <w:kern w:val="28"/>
      <w:sz w:val="32"/>
    </w:rPr>
  </w:style>
  <w:style w:type="paragraph" w:styleId="EnvelopeAddress">
    <w:name w:val="envelope address"/>
    <w:basedOn w:val="Normal"/>
    <w:rsid w:val="00E43760"/>
    <w:pPr>
      <w:framePr w:w="4320" w:h="2160" w:hRule="exact" w:hSpace="141" w:wrap="auto" w:hAnchor="page" w:xAlign="center" w:yAlign="bottom"/>
      <w:ind w:left="1"/>
    </w:pPr>
    <w:rPr>
      <w:sz w:val="24"/>
    </w:rPr>
  </w:style>
  <w:style w:type="paragraph" w:styleId="Signature">
    <w:name w:val="Signature"/>
    <w:basedOn w:val="Normal"/>
    <w:rsid w:val="00E43760"/>
    <w:pPr>
      <w:ind w:left="4252"/>
    </w:pPr>
  </w:style>
  <w:style w:type="paragraph" w:styleId="Subtitle">
    <w:name w:val="Subtitle"/>
    <w:basedOn w:val="Normal"/>
    <w:qFormat/>
    <w:rsid w:val="00A05736"/>
    <w:pPr>
      <w:ind w:left="1080"/>
    </w:pPr>
  </w:style>
  <w:style w:type="paragraph" w:styleId="TOC1">
    <w:name w:val="toc 1"/>
    <w:basedOn w:val="Normal"/>
    <w:next w:val="Normal"/>
    <w:autoRedefine/>
    <w:uiPriority w:val="39"/>
    <w:rsid w:val="00324A91"/>
    <w:pPr>
      <w:tabs>
        <w:tab w:val="left" w:pos="567"/>
        <w:tab w:val="right" w:leader="dot" w:pos="9855"/>
      </w:tabs>
      <w:spacing w:before="240"/>
      <w:ind w:hanging="567"/>
    </w:pPr>
    <w:rPr>
      <w:b/>
      <w:caps/>
      <w:sz w:val="24"/>
    </w:rPr>
  </w:style>
  <w:style w:type="paragraph" w:styleId="TOC2">
    <w:name w:val="toc 2"/>
    <w:basedOn w:val="Normal"/>
    <w:next w:val="Normal"/>
    <w:autoRedefine/>
    <w:uiPriority w:val="39"/>
    <w:rsid w:val="00324A91"/>
    <w:pPr>
      <w:tabs>
        <w:tab w:val="left" w:pos="1134"/>
        <w:tab w:val="right" w:leader="dot" w:pos="9855"/>
      </w:tabs>
      <w:ind w:left="1134" w:hanging="567"/>
    </w:pPr>
    <w:rPr>
      <w:b/>
    </w:rPr>
  </w:style>
  <w:style w:type="paragraph" w:styleId="TOC3">
    <w:name w:val="toc 3"/>
    <w:basedOn w:val="Normal"/>
    <w:next w:val="Normal"/>
    <w:autoRedefine/>
    <w:uiPriority w:val="39"/>
    <w:rsid w:val="00324A91"/>
    <w:pPr>
      <w:tabs>
        <w:tab w:val="left" w:pos="1701"/>
        <w:tab w:val="right" w:leader="dot" w:pos="9841"/>
      </w:tabs>
      <w:ind w:left="1701" w:hanging="567"/>
    </w:pPr>
    <w:rPr>
      <w:i/>
      <w:noProof/>
      <w:snapToGrid w:val="0"/>
    </w:rPr>
  </w:style>
  <w:style w:type="paragraph" w:styleId="TOC4">
    <w:name w:val="toc 4"/>
    <w:basedOn w:val="Normal"/>
    <w:next w:val="Normal"/>
    <w:autoRedefine/>
    <w:uiPriority w:val="39"/>
    <w:rsid w:val="00E43760"/>
    <w:pPr>
      <w:ind w:left="400"/>
    </w:pPr>
    <w:rPr>
      <w:rFonts w:ascii="Times New Roman" w:hAnsi="Times New Roman"/>
    </w:rPr>
  </w:style>
  <w:style w:type="paragraph" w:styleId="TOC5">
    <w:name w:val="toc 5"/>
    <w:basedOn w:val="Normal"/>
    <w:next w:val="Normal"/>
    <w:autoRedefine/>
    <w:uiPriority w:val="39"/>
    <w:rsid w:val="00E43760"/>
    <w:pPr>
      <w:ind w:left="600"/>
    </w:pPr>
    <w:rPr>
      <w:rFonts w:ascii="Times New Roman" w:hAnsi="Times New Roman"/>
    </w:rPr>
  </w:style>
  <w:style w:type="paragraph" w:styleId="TOC6">
    <w:name w:val="toc 6"/>
    <w:basedOn w:val="Normal"/>
    <w:next w:val="Normal"/>
    <w:autoRedefine/>
    <w:uiPriority w:val="39"/>
    <w:rsid w:val="00E43760"/>
    <w:pPr>
      <w:ind w:left="800"/>
    </w:pPr>
    <w:rPr>
      <w:rFonts w:ascii="Times New Roman" w:hAnsi="Times New Roman"/>
    </w:rPr>
  </w:style>
  <w:style w:type="paragraph" w:styleId="TOC7">
    <w:name w:val="toc 7"/>
    <w:basedOn w:val="Normal"/>
    <w:next w:val="Normal"/>
    <w:autoRedefine/>
    <w:uiPriority w:val="39"/>
    <w:rsid w:val="00E43760"/>
    <w:pPr>
      <w:ind w:left="1000"/>
    </w:pPr>
    <w:rPr>
      <w:rFonts w:ascii="Times New Roman" w:hAnsi="Times New Roman"/>
    </w:rPr>
  </w:style>
  <w:style w:type="paragraph" w:styleId="TOC8">
    <w:name w:val="toc 8"/>
    <w:basedOn w:val="Normal"/>
    <w:next w:val="Normal"/>
    <w:autoRedefine/>
    <w:uiPriority w:val="39"/>
    <w:rsid w:val="00E43760"/>
    <w:pPr>
      <w:ind w:left="1200"/>
    </w:pPr>
    <w:rPr>
      <w:rFonts w:ascii="Times New Roman" w:hAnsi="Times New Roman"/>
    </w:rPr>
  </w:style>
  <w:style w:type="paragraph" w:styleId="TOC9">
    <w:name w:val="toc 9"/>
    <w:basedOn w:val="Normal"/>
    <w:next w:val="Normal"/>
    <w:autoRedefine/>
    <w:uiPriority w:val="39"/>
    <w:rsid w:val="00E43760"/>
    <w:pPr>
      <w:ind w:left="1400"/>
    </w:pPr>
    <w:rPr>
      <w:rFonts w:ascii="Times New Roman" w:hAnsi="Times New Roman"/>
    </w:rPr>
  </w:style>
  <w:style w:type="paragraph" w:styleId="TOAHeading">
    <w:name w:val="toa heading"/>
    <w:basedOn w:val="Normal"/>
    <w:next w:val="Normal"/>
    <w:semiHidden/>
    <w:rsid w:val="00E43760"/>
    <w:rPr>
      <w:b/>
      <w:sz w:val="24"/>
    </w:rPr>
  </w:style>
  <w:style w:type="paragraph" w:styleId="TableofAuthorities">
    <w:name w:val="table of authorities"/>
    <w:basedOn w:val="Normal"/>
    <w:next w:val="Normal"/>
    <w:semiHidden/>
    <w:rsid w:val="00E43760"/>
    <w:pPr>
      <w:ind w:left="200" w:hanging="200"/>
    </w:pPr>
  </w:style>
  <w:style w:type="character" w:styleId="PageNumber">
    <w:name w:val="page number"/>
    <w:basedOn w:val="DefaultParagraphFont"/>
    <w:rsid w:val="00E43760"/>
  </w:style>
  <w:style w:type="paragraph" w:customStyle="1" w:styleId="AutoLevel1">
    <w:name w:val="Auto # Level 1"/>
    <w:basedOn w:val="Normal"/>
    <w:rsid w:val="00E43760"/>
  </w:style>
  <w:style w:type="character" w:styleId="FootnoteReference">
    <w:name w:val="footnote reference"/>
    <w:basedOn w:val="DefaultParagraphFont"/>
    <w:semiHidden/>
    <w:rsid w:val="00E43760"/>
    <w:rPr>
      <w:vertAlign w:val="superscript"/>
    </w:rPr>
  </w:style>
  <w:style w:type="paragraph" w:customStyle="1" w:styleId="3Heading">
    <w:name w:val="3Heading"/>
    <w:next w:val="Body"/>
    <w:link w:val="3HeadingChar"/>
    <w:rsid w:val="00E43760"/>
    <w:pPr>
      <w:keepNext/>
      <w:tabs>
        <w:tab w:val="left" w:pos="840"/>
      </w:tabs>
      <w:autoSpaceDE w:val="0"/>
      <w:autoSpaceDN w:val="0"/>
      <w:adjustRightInd w:val="0"/>
      <w:spacing w:before="180" w:line="260" w:lineRule="atLeast"/>
      <w:ind w:left="840" w:hanging="840"/>
      <w:jc w:val="both"/>
    </w:pPr>
    <w:rPr>
      <w:rFonts w:ascii="Univers 65" w:hAnsi="Univers 65" w:cs="Univers 65"/>
      <w:color w:val="000000"/>
      <w:w w:val="0"/>
      <w:sz w:val="22"/>
      <w:szCs w:val="22"/>
    </w:rPr>
  </w:style>
  <w:style w:type="paragraph" w:customStyle="1" w:styleId="2Heading">
    <w:name w:val="2Heading"/>
    <w:rsid w:val="00E43760"/>
    <w:pPr>
      <w:keepNext/>
      <w:tabs>
        <w:tab w:val="left" w:pos="840"/>
      </w:tabs>
      <w:autoSpaceDE w:val="0"/>
      <w:autoSpaceDN w:val="0"/>
      <w:adjustRightInd w:val="0"/>
      <w:spacing w:before="240" w:line="320" w:lineRule="atLeast"/>
      <w:ind w:left="840" w:hanging="840"/>
      <w:jc w:val="both"/>
    </w:pPr>
    <w:rPr>
      <w:rFonts w:ascii="Univers 65" w:hAnsi="Univers 65" w:cs="Univers 65"/>
      <w:color w:val="000000"/>
      <w:w w:val="0"/>
      <w:sz w:val="26"/>
      <w:szCs w:val="26"/>
    </w:rPr>
  </w:style>
  <w:style w:type="paragraph" w:customStyle="1" w:styleId="Appendix">
    <w:name w:val="Appendix"/>
    <w:rsid w:val="00E43760"/>
    <w:pPr>
      <w:pageBreakBefore/>
      <w:tabs>
        <w:tab w:val="left" w:pos="840"/>
      </w:tabs>
      <w:autoSpaceDE w:val="0"/>
      <w:autoSpaceDN w:val="0"/>
      <w:adjustRightInd w:val="0"/>
      <w:spacing w:line="360" w:lineRule="atLeast"/>
      <w:jc w:val="both"/>
    </w:pPr>
    <w:rPr>
      <w:rFonts w:ascii="Univers 65" w:hAnsi="Univers 65" w:cs="Univers 65"/>
      <w:color w:val="000000"/>
      <w:w w:val="0"/>
      <w:sz w:val="30"/>
      <w:szCs w:val="30"/>
    </w:rPr>
  </w:style>
  <w:style w:type="paragraph" w:customStyle="1" w:styleId="Numbered">
    <w:name w:val="Numbered"/>
    <w:rsid w:val="00E43760"/>
    <w:pPr>
      <w:tabs>
        <w:tab w:val="left" w:pos="1440"/>
      </w:tabs>
      <w:autoSpaceDE w:val="0"/>
      <w:autoSpaceDN w:val="0"/>
      <w:adjustRightInd w:val="0"/>
      <w:spacing w:line="240" w:lineRule="atLeast"/>
      <w:ind w:left="1440" w:hanging="600"/>
      <w:jc w:val="both"/>
    </w:pPr>
    <w:rPr>
      <w:rFonts w:ascii="Univers 45" w:hAnsi="Univers 45" w:cs="Univers 45"/>
      <w:color w:val="000000"/>
      <w:w w:val="0"/>
    </w:rPr>
  </w:style>
  <w:style w:type="paragraph" w:customStyle="1" w:styleId="CellBodyW">
    <w:name w:val="CellBodyW"/>
    <w:rsid w:val="00E43760"/>
    <w:pPr>
      <w:autoSpaceDE w:val="0"/>
      <w:autoSpaceDN w:val="0"/>
      <w:adjustRightInd w:val="0"/>
      <w:spacing w:line="240" w:lineRule="atLeast"/>
    </w:pPr>
    <w:rPr>
      <w:rFonts w:ascii="Univers 45" w:hAnsi="Univers 45" w:cs="Univers 45"/>
      <w:color w:val="000000"/>
      <w:w w:val="0"/>
    </w:rPr>
  </w:style>
  <w:style w:type="paragraph" w:customStyle="1" w:styleId="Note">
    <w:name w:val="Note"/>
    <w:rsid w:val="00E43760"/>
    <w:pPr>
      <w:tabs>
        <w:tab w:val="left" w:pos="1560"/>
        <w:tab w:val="left" w:pos="3400"/>
        <w:tab w:val="left" w:pos="5100"/>
        <w:tab w:val="left" w:pos="6800"/>
        <w:tab w:val="left" w:pos="8500"/>
      </w:tabs>
      <w:autoSpaceDE w:val="0"/>
      <w:autoSpaceDN w:val="0"/>
      <w:adjustRightInd w:val="0"/>
      <w:spacing w:before="20" w:after="180" w:line="220" w:lineRule="atLeast"/>
      <w:ind w:left="1560" w:right="720" w:hanging="1080"/>
      <w:jc w:val="both"/>
    </w:pPr>
    <w:rPr>
      <w:rFonts w:ascii="Univers 45" w:hAnsi="Univers 45" w:cs="Univers 45"/>
      <w:i/>
      <w:iCs/>
      <w:color w:val="000000"/>
      <w:w w:val="0"/>
    </w:rPr>
  </w:style>
  <w:style w:type="paragraph" w:customStyle="1" w:styleId="Bullet">
    <w:name w:val="Bullet"/>
    <w:rsid w:val="00E43760"/>
    <w:pPr>
      <w:tabs>
        <w:tab w:val="left" w:pos="1440"/>
      </w:tabs>
      <w:autoSpaceDE w:val="0"/>
      <w:autoSpaceDN w:val="0"/>
      <w:adjustRightInd w:val="0"/>
      <w:spacing w:line="220" w:lineRule="atLeast"/>
      <w:ind w:left="1440" w:hanging="600"/>
      <w:jc w:val="both"/>
    </w:pPr>
    <w:rPr>
      <w:rFonts w:ascii="Univers 45" w:hAnsi="Univers 45" w:cs="Univers 45"/>
      <w:color w:val="000000"/>
      <w:w w:val="0"/>
    </w:rPr>
  </w:style>
  <w:style w:type="paragraph" w:customStyle="1" w:styleId="Body">
    <w:name w:val="Body"/>
    <w:link w:val="BodyChar"/>
    <w:rsid w:val="00E43760"/>
    <w:pPr>
      <w:tabs>
        <w:tab w:val="left" w:pos="1700"/>
        <w:tab w:val="left" w:pos="3400"/>
        <w:tab w:val="left" w:pos="5100"/>
        <w:tab w:val="left" w:pos="6800"/>
        <w:tab w:val="left" w:pos="8500"/>
      </w:tabs>
      <w:autoSpaceDE w:val="0"/>
      <w:autoSpaceDN w:val="0"/>
      <w:adjustRightInd w:val="0"/>
      <w:spacing w:before="40" w:after="80" w:line="220" w:lineRule="atLeast"/>
      <w:ind w:left="840"/>
      <w:jc w:val="both"/>
    </w:pPr>
    <w:rPr>
      <w:rFonts w:ascii="Univers 45" w:hAnsi="Univers 45" w:cs="Univers 45"/>
      <w:color w:val="000000"/>
      <w:w w:val="0"/>
    </w:rPr>
  </w:style>
  <w:style w:type="paragraph" w:customStyle="1" w:styleId="Numbered2">
    <w:name w:val="Numbered2"/>
    <w:rsid w:val="00E43760"/>
    <w:pPr>
      <w:tabs>
        <w:tab w:val="left" w:pos="2040"/>
      </w:tabs>
      <w:autoSpaceDE w:val="0"/>
      <w:autoSpaceDN w:val="0"/>
      <w:adjustRightInd w:val="0"/>
      <w:spacing w:line="240" w:lineRule="atLeast"/>
      <w:ind w:left="2040" w:hanging="600"/>
      <w:jc w:val="both"/>
    </w:pPr>
    <w:rPr>
      <w:rFonts w:ascii="Univers 45" w:hAnsi="Univers 45" w:cs="Univers 45"/>
      <w:color w:val="000000"/>
      <w:w w:val="0"/>
    </w:rPr>
  </w:style>
  <w:style w:type="paragraph" w:customStyle="1" w:styleId="Numbered1">
    <w:name w:val="Numbered1"/>
    <w:next w:val="Numbered"/>
    <w:rsid w:val="00E43760"/>
    <w:pPr>
      <w:tabs>
        <w:tab w:val="left" w:pos="1440"/>
      </w:tabs>
      <w:autoSpaceDE w:val="0"/>
      <w:autoSpaceDN w:val="0"/>
      <w:adjustRightInd w:val="0"/>
      <w:spacing w:line="240" w:lineRule="atLeast"/>
      <w:ind w:left="1440" w:hanging="600"/>
      <w:jc w:val="both"/>
    </w:pPr>
    <w:rPr>
      <w:rFonts w:ascii="Univers 45" w:hAnsi="Univers 45" w:cs="Univers 45"/>
      <w:color w:val="000000"/>
      <w:w w:val="0"/>
    </w:rPr>
  </w:style>
  <w:style w:type="paragraph" w:customStyle="1" w:styleId="Bullet2">
    <w:name w:val="Bullet2"/>
    <w:rsid w:val="00E43760"/>
    <w:pPr>
      <w:tabs>
        <w:tab w:val="left" w:pos="2040"/>
      </w:tabs>
      <w:autoSpaceDE w:val="0"/>
      <w:autoSpaceDN w:val="0"/>
      <w:adjustRightInd w:val="0"/>
      <w:spacing w:line="220" w:lineRule="atLeast"/>
      <w:ind w:left="2040" w:hanging="600"/>
      <w:jc w:val="both"/>
    </w:pPr>
    <w:rPr>
      <w:rFonts w:ascii="Univers 45" w:hAnsi="Univers 45" w:cs="Univers 45"/>
      <w:color w:val="000000"/>
      <w:w w:val="0"/>
    </w:rPr>
  </w:style>
  <w:style w:type="paragraph" w:customStyle="1" w:styleId="Indented">
    <w:name w:val="Indented"/>
    <w:rsid w:val="00E43760"/>
    <w:pPr>
      <w:tabs>
        <w:tab w:val="left" w:pos="1400"/>
        <w:tab w:val="left" w:pos="2820"/>
        <w:tab w:val="left" w:pos="4240"/>
        <w:tab w:val="left" w:pos="5660"/>
        <w:tab w:val="left" w:pos="7080"/>
        <w:tab w:val="left" w:pos="8500"/>
      </w:tabs>
      <w:suppressAutoHyphens/>
      <w:autoSpaceDE w:val="0"/>
      <w:autoSpaceDN w:val="0"/>
      <w:adjustRightInd w:val="0"/>
      <w:spacing w:line="240" w:lineRule="atLeast"/>
      <w:ind w:left="1440"/>
    </w:pPr>
    <w:rPr>
      <w:rFonts w:ascii="Univers 45" w:hAnsi="Univers 45" w:cs="Univers 45"/>
      <w:i/>
      <w:iCs/>
      <w:color w:val="000000"/>
      <w:w w:val="0"/>
    </w:rPr>
  </w:style>
  <w:style w:type="paragraph" w:customStyle="1" w:styleId="1Heading">
    <w:name w:val="1Heading"/>
    <w:link w:val="1HeadingChar"/>
    <w:rsid w:val="00E43760"/>
    <w:pPr>
      <w:pageBreakBefore/>
      <w:tabs>
        <w:tab w:val="left" w:pos="840"/>
      </w:tabs>
      <w:autoSpaceDE w:val="0"/>
      <w:autoSpaceDN w:val="0"/>
      <w:adjustRightInd w:val="0"/>
      <w:spacing w:line="360" w:lineRule="atLeast"/>
      <w:ind w:left="840" w:hanging="840"/>
    </w:pPr>
    <w:rPr>
      <w:rFonts w:ascii="Univers 65" w:hAnsi="Univers 65" w:cs="Univers 65"/>
      <w:color w:val="000000"/>
      <w:w w:val="0"/>
      <w:sz w:val="30"/>
      <w:szCs w:val="30"/>
    </w:rPr>
  </w:style>
  <w:style w:type="paragraph" w:customStyle="1" w:styleId="Link">
    <w:name w:val="Link"/>
    <w:rsid w:val="00E43760"/>
    <w:pPr>
      <w:tabs>
        <w:tab w:val="left" w:pos="1400"/>
        <w:tab w:val="left" w:pos="2820"/>
        <w:tab w:val="left" w:pos="4240"/>
        <w:tab w:val="left" w:pos="5660"/>
        <w:tab w:val="left" w:pos="7080"/>
        <w:tab w:val="left" w:pos="8500"/>
      </w:tabs>
      <w:suppressAutoHyphens/>
      <w:autoSpaceDE w:val="0"/>
      <w:autoSpaceDN w:val="0"/>
      <w:adjustRightInd w:val="0"/>
      <w:spacing w:before="65516" w:line="220" w:lineRule="atLeast"/>
      <w:ind w:left="1440"/>
    </w:pPr>
    <w:rPr>
      <w:rFonts w:ascii="Univers 45" w:hAnsi="Univers 45" w:cs="Univers 45"/>
      <w:strike/>
      <w:color w:val="000000"/>
      <w:w w:val="0"/>
      <w:sz w:val="18"/>
      <w:szCs w:val="18"/>
      <w:u w:val="thick"/>
    </w:rPr>
  </w:style>
  <w:style w:type="character" w:customStyle="1" w:styleId="Command">
    <w:name w:val="Command"/>
    <w:rsid w:val="00E43760"/>
    <w:rPr>
      <w:rFonts w:ascii="Lucida Console" w:hAnsi="Lucida Console" w:cs="Lucida Console"/>
      <w:color w:val="000000"/>
      <w:spacing w:val="0"/>
      <w:w w:val="100"/>
      <w:sz w:val="21"/>
      <w:szCs w:val="21"/>
      <w:u w:val="none"/>
      <w:vertAlign w:val="baseline"/>
      <w:lang w:val="en-GB"/>
    </w:rPr>
  </w:style>
  <w:style w:type="character" w:customStyle="1" w:styleId="Heading3Char">
    <w:name w:val="Heading 3 Char"/>
    <w:basedOn w:val="DefaultParagraphFont"/>
    <w:link w:val="Heading3"/>
    <w:rsid w:val="007903E6"/>
    <w:rPr>
      <w:rFonts w:ascii="Arial" w:eastAsia="MS Mincho" w:hAnsi="Arial"/>
      <w:b/>
      <w:color w:val="000080"/>
      <w:lang w:eastAsia="en-US"/>
    </w:rPr>
  </w:style>
  <w:style w:type="character" w:styleId="Hyperlink">
    <w:name w:val="Hyperlink"/>
    <w:basedOn w:val="DefaultParagraphFont"/>
    <w:uiPriority w:val="99"/>
    <w:rsid w:val="00E43760"/>
    <w:rPr>
      <w:color w:val="0000FF"/>
      <w:u w:val="single"/>
    </w:rPr>
  </w:style>
  <w:style w:type="character" w:styleId="FollowedHyperlink">
    <w:name w:val="FollowedHyperlink"/>
    <w:basedOn w:val="DefaultParagraphFont"/>
    <w:rsid w:val="00E43760"/>
    <w:rPr>
      <w:color w:val="800080"/>
      <w:u w:val="single"/>
    </w:rPr>
  </w:style>
  <w:style w:type="character" w:customStyle="1" w:styleId="3HeadingChar">
    <w:name w:val="3Heading Char"/>
    <w:basedOn w:val="DefaultParagraphFont"/>
    <w:link w:val="3Heading"/>
    <w:rsid w:val="00E43760"/>
    <w:rPr>
      <w:rFonts w:ascii="Univers 65" w:hAnsi="Univers 65" w:cs="Univers 65"/>
      <w:color w:val="000000"/>
      <w:w w:val="0"/>
      <w:sz w:val="22"/>
      <w:szCs w:val="22"/>
      <w:lang w:val="en-GB" w:eastAsia="en-GB" w:bidi="ar-SA"/>
    </w:rPr>
  </w:style>
  <w:style w:type="paragraph" w:styleId="BalloonText">
    <w:name w:val="Balloon Text"/>
    <w:basedOn w:val="Normal"/>
    <w:semiHidden/>
    <w:rsid w:val="006A1DC5"/>
    <w:rPr>
      <w:rFonts w:ascii="Tahoma" w:hAnsi="Tahoma" w:cs="Tahoma"/>
      <w:sz w:val="16"/>
      <w:szCs w:val="16"/>
    </w:rPr>
  </w:style>
  <w:style w:type="character" w:customStyle="1" w:styleId="1HeadingChar">
    <w:name w:val="1Heading Char"/>
    <w:basedOn w:val="DefaultParagraphFont"/>
    <w:link w:val="1Heading"/>
    <w:rsid w:val="00C8748F"/>
    <w:rPr>
      <w:rFonts w:ascii="Univers 65" w:hAnsi="Univers 65" w:cs="Univers 65"/>
      <w:color w:val="000000"/>
      <w:w w:val="0"/>
      <w:sz w:val="30"/>
      <w:szCs w:val="30"/>
      <w:lang w:val="en-GB" w:eastAsia="en-GB" w:bidi="ar-SA"/>
    </w:rPr>
  </w:style>
  <w:style w:type="paragraph" w:customStyle="1" w:styleId="TableText">
    <w:name w:val="Table Text"/>
    <w:basedOn w:val="BodyText"/>
    <w:qFormat/>
    <w:rsid w:val="000A5D00"/>
    <w:pPr>
      <w:ind w:left="0"/>
    </w:pPr>
    <w:rPr>
      <w:kern w:val="28"/>
      <w:lang w:eastAsia="en-GB"/>
    </w:rPr>
  </w:style>
  <w:style w:type="paragraph" w:customStyle="1" w:styleId="Version">
    <w:name w:val="Version"/>
    <w:basedOn w:val="Normal"/>
    <w:rsid w:val="008C046C"/>
    <w:pPr>
      <w:jc w:val="center"/>
    </w:pPr>
    <w:rPr>
      <w:rFonts w:cs="Arial"/>
      <w:b/>
      <w:bCs/>
      <w:kern w:val="28"/>
      <w:sz w:val="36"/>
      <w:lang w:eastAsia="en-GB"/>
    </w:rPr>
  </w:style>
  <w:style w:type="paragraph" w:customStyle="1" w:styleId="InternalUsage">
    <w:name w:val="Internal Usage"/>
    <w:basedOn w:val="Normal"/>
    <w:rsid w:val="008C046C"/>
    <w:pPr>
      <w:ind w:left="990" w:right="1440"/>
      <w:jc w:val="center"/>
    </w:pPr>
    <w:rPr>
      <w:rFonts w:eastAsia="MS Mincho"/>
      <w:color w:val="999999"/>
      <w:kern w:val="28"/>
      <w:sz w:val="40"/>
      <w:szCs w:val="40"/>
      <w:lang w:eastAsia="en-GB"/>
    </w:rPr>
  </w:style>
  <w:style w:type="paragraph" w:customStyle="1" w:styleId="CopyrightText">
    <w:name w:val="Copyright Text"/>
    <w:basedOn w:val="BodyText"/>
    <w:rsid w:val="00BF4483"/>
    <w:pPr>
      <w:spacing w:after="180"/>
    </w:pPr>
    <w:rPr>
      <w:rFonts w:eastAsia="MS Mincho" w:cs="Arial"/>
      <w:kern w:val="28"/>
      <w:szCs w:val="24"/>
      <w:lang w:eastAsia="en-GB"/>
    </w:rPr>
  </w:style>
  <w:style w:type="table" w:styleId="TableGrid">
    <w:name w:val="Table Grid"/>
    <w:basedOn w:val="TableNormal"/>
    <w:rsid w:val="00CC2041"/>
    <w:pPr>
      <w:spacing w:before="120"/>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C5EE9"/>
    <w:rPr>
      <w:sz w:val="16"/>
      <w:szCs w:val="16"/>
    </w:rPr>
  </w:style>
  <w:style w:type="paragraph" w:styleId="CommentSubject">
    <w:name w:val="annotation subject"/>
    <w:basedOn w:val="CommentText"/>
    <w:next w:val="CommentText"/>
    <w:semiHidden/>
    <w:rsid w:val="009C5EE9"/>
    <w:rPr>
      <w:b/>
      <w:bCs/>
    </w:rPr>
  </w:style>
  <w:style w:type="paragraph" w:styleId="ListParagraph">
    <w:name w:val="List Paragraph"/>
    <w:basedOn w:val="Normal"/>
    <w:uiPriority w:val="34"/>
    <w:qFormat/>
    <w:rsid w:val="00D57690"/>
    <w:pPr>
      <w:spacing w:after="200" w:line="276" w:lineRule="auto"/>
      <w:ind w:left="720"/>
      <w:contextualSpacing/>
    </w:pPr>
    <w:rPr>
      <w:rFonts w:ascii="Calibri" w:hAnsi="Calibri" w:cs="Calibri"/>
      <w:sz w:val="22"/>
      <w:szCs w:val="22"/>
    </w:rPr>
  </w:style>
  <w:style w:type="paragraph" w:styleId="TOCHeading">
    <w:name w:val="TOC Heading"/>
    <w:basedOn w:val="Heading1"/>
    <w:next w:val="Normal"/>
    <w:uiPriority w:val="39"/>
    <w:unhideWhenUsed/>
    <w:qFormat/>
    <w:rsid w:val="00D30771"/>
    <w:pPr>
      <w:keepLines/>
      <w:numPr>
        <w:numId w:val="0"/>
      </w:numPr>
      <w:spacing w:before="480" w:line="276" w:lineRule="auto"/>
      <w:outlineLvl w:val="9"/>
    </w:pPr>
    <w:rPr>
      <w:rFonts w:ascii="Cambria" w:hAnsi="Cambria"/>
      <w:bCs/>
      <w:color w:val="365F91"/>
      <w:szCs w:val="28"/>
      <w:lang w:val="en-US"/>
    </w:rPr>
  </w:style>
  <w:style w:type="table" w:styleId="LightShading-Accent4">
    <w:name w:val="Light Shading Accent 4"/>
    <w:basedOn w:val="TableNormal"/>
    <w:uiPriority w:val="60"/>
    <w:rsid w:val="006A7BE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erChar">
    <w:name w:val="Footer Char"/>
    <w:basedOn w:val="DefaultParagraphFont"/>
    <w:link w:val="Footer"/>
    <w:uiPriority w:val="99"/>
    <w:rsid w:val="001F579E"/>
    <w:rPr>
      <w:rFonts w:ascii="Arial" w:hAnsi="Arial"/>
      <w:lang w:val="de-DE" w:eastAsia="en-US"/>
    </w:rPr>
  </w:style>
  <w:style w:type="character" w:customStyle="1" w:styleId="HeaderChar">
    <w:name w:val="Header Char"/>
    <w:basedOn w:val="DefaultParagraphFont"/>
    <w:link w:val="Header"/>
    <w:uiPriority w:val="99"/>
    <w:rsid w:val="001F579E"/>
    <w:rPr>
      <w:rFonts w:ascii="Arial" w:hAnsi="Arial"/>
      <w:lang w:val="de-DE" w:eastAsia="en-US"/>
    </w:rPr>
  </w:style>
  <w:style w:type="table" w:customStyle="1" w:styleId="LightShading1">
    <w:name w:val="Light Shading1"/>
    <w:basedOn w:val="TableNormal"/>
    <w:uiPriority w:val="60"/>
    <w:rsid w:val="005058F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058F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hecklist">
    <w:name w:val="checklist"/>
    <w:basedOn w:val="Normal"/>
    <w:rsid w:val="005C304E"/>
    <w:pPr>
      <w:numPr>
        <w:numId w:val="11"/>
      </w:numPr>
      <w:spacing w:line="220" w:lineRule="exact"/>
    </w:pPr>
    <w:rPr>
      <w:rFonts w:ascii="Times New Roman" w:hAnsi="Times New Roman"/>
      <w:sz w:val="22"/>
      <w:lang w:val="en-US"/>
    </w:rPr>
  </w:style>
  <w:style w:type="character" w:customStyle="1" w:styleId="BodyChar">
    <w:name w:val="Body Char"/>
    <w:basedOn w:val="DefaultParagraphFont"/>
    <w:link w:val="Body"/>
    <w:rsid w:val="0049300B"/>
    <w:rPr>
      <w:rFonts w:ascii="Univers 45" w:hAnsi="Univers 45" w:cs="Univers 45"/>
      <w:color w:val="000000"/>
      <w:w w:val="0"/>
      <w:lang w:val="en-GB" w:eastAsia="en-GB" w:bidi="ar-SA"/>
    </w:rPr>
  </w:style>
  <w:style w:type="paragraph" w:customStyle="1" w:styleId="text">
    <w:name w:val="text"/>
    <w:basedOn w:val="Normal"/>
    <w:autoRedefine/>
    <w:rsid w:val="002C511C"/>
    <w:pPr>
      <w:widowControl w:val="0"/>
    </w:pPr>
    <w:rPr>
      <w:rFonts w:cs="Arial"/>
      <w:snapToGrid w:val="0"/>
      <w:lang w:val="en-US"/>
    </w:rPr>
  </w:style>
  <w:style w:type="character" w:styleId="SubtleEmphasis">
    <w:name w:val="Subtle Emphasis"/>
    <w:basedOn w:val="DefaultParagraphFont"/>
    <w:uiPriority w:val="19"/>
    <w:qFormat/>
    <w:rsid w:val="005E7094"/>
    <w:rPr>
      <w:i/>
      <w:iCs/>
      <w:color w:val="808080"/>
    </w:rPr>
  </w:style>
  <w:style w:type="character" w:customStyle="1" w:styleId="Heading1Char">
    <w:name w:val="Heading 1 Char"/>
    <w:basedOn w:val="DefaultParagraphFont"/>
    <w:link w:val="Heading1"/>
    <w:rsid w:val="00324A91"/>
    <w:rPr>
      <w:rFonts w:ascii="Arial" w:hAnsi="Arial"/>
      <w:b/>
      <w:color w:val="000080"/>
      <w:sz w:val="28"/>
      <w:lang w:eastAsia="en-US"/>
    </w:rPr>
  </w:style>
  <w:style w:type="character" w:customStyle="1" w:styleId="Heading2Char">
    <w:name w:val="Heading 2 Char"/>
    <w:basedOn w:val="DefaultParagraphFont"/>
    <w:link w:val="Heading2"/>
    <w:rsid w:val="007903E6"/>
    <w:rPr>
      <w:rFonts w:ascii="Arial" w:hAnsi="Arial"/>
      <w:b/>
      <w:color w:val="000000" w:themeColor="text1"/>
      <w:sz w:val="24"/>
      <w:lang w:eastAsia="en-US"/>
    </w:rPr>
  </w:style>
  <w:style w:type="paragraph" w:styleId="NormalWeb">
    <w:name w:val="Normal (Web)"/>
    <w:basedOn w:val="Normal"/>
    <w:unhideWhenUsed/>
    <w:rsid w:val="00173A9C"/>
    <w:pPr>
      <w:suppressAutoHyphens w:val="0"/>
      <w:spacing w:before="100" w:beforeAutospacing="1" w:after="100" w:afterAutospacing="1"/>
      <w:ind w:left="0"/>
      <w:jc w:val="left"/>
    </w:pPr>
    <w:rPr>
      <w:rFonts w:ascii="Times New Roman" w:hAnsi="Times New Roman"/>
      <w:sz w:val="24"/>
      <w:szCs w:val="24"/>
      <w:lang w:val="en-US"/>
    </w:rPr>
  </w:style>
  <w:style w:type="character" w:styleId="Strong">
    <w:name w:val="Strong"/>
    <w:basedOn w:val="DefaultParagraphFont"/>
    <w:uiPriority w:val="22"/>
    <w:qFormat/>
    <w:rsid w:val="00173A9C"/>
    <w:rPr>
      <w:b/>
      <w:bCs/>
    </w:rPr>
  </w:style>
  <w:style w:type="paragraph" w:customStyle="1" w:styleId="Normal3">
    <w:name w:val="Normal 3"/>
    <w:basedOn w:val="Normal"/>
    <w:rsid w:val="00802BBB"/>
    <w:pPr>
      <w:suppressAutoHyphens w:val="0"/>
      <w:spacing w:before="60"/>
      <w:ind w:left="360"/>
      <w:jc w:val="left"/>
    </w:pPr>
    <w:rPr>
      <w:rFonts w:eastAsia="MS Mincho"/>
      <w:szCs w:val="24"/>
      <w:lang w:val="en-US"/>
    </w:rPr>
  </w:style>
  <w:style w:type="paragraph" w:customStyle="1" w:styleId="ListDash">
    <w:name w:val="List Dash"/>
    <w:basedOn w:val="ListBullet"/>
    <w:rsid w:val="005A7B19"/>
    <w:pPr>
      <w:numPr>
        <w:numId w:val="27"/>
      </w:numPr>
      <w:tabs>
        <w:tab w:val="clear" w:pos="1143"/>
      </w:tabs>
      <w:suppressAutoHyphens w:val="0"/>
      <w:spacing w:before="0" w:after="120"/>
      <w:ind w:left="1139" w:hanging="357"/>
      <w:contextualSpacing/>
    </w:pPr>
    <w:rPr>
      <w:rFonts w:ascii="Times New Roman" w:hAnsi="Times New Roman"/>
      <w:sz w:val="24"/>
      <w:szCs w:val="22"/>
      <w:lang w:val="en-GB" w:eastAsia="en-GB"/>
    </w:rPr>
  </w:style>
  <w:style w:type="table" w:styleId="TableElegant">
    <w:name w:val="Table Elegant"/>
    <w:basedOn w:val="TableNormal"/>
    <w:rsid w:val="00F7018C"/>
    <w:pPr>
      <w:spacing w:before="0" w:after="0"/>
    </w:pPr>
    <w:rPr>
      <w:lang w:val="en-US"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Header">
    <w:name w:val="Table Header"/>
    <w:basedOn w:val="Normal"/>
    <w:rsid w:val="00F7018C"/>
    <w:pPr>
      <w:suppressAutoHyphens w:val="0"/>
      <w:spacing w:before="0"/>
      <w:ind w:left="0"/>
    </w:pPr>
    <w:rPr>
      <w:rFonts w:ascii="Times New Roman" w:hAnsi="Times New Roman"/>
      <w:b/>
      <w:sz w:val="24"/>
    </w:rPr>
  </w:style>
  <w:style w:type="paragraph" w:customStyle="1" w:styleId="TableContent">
    <w:name w:val="Table Content"/>
    <w:basedOn w:val="Normal"/>
    <w:rsid w:val="00F7018C"/>
    <w:pPr>
      <w:suppressAutoHyphens w:val="0"/>
      <w:spacing w:before="0"/>
      <w:ind w:left="0"/>
      <w:jc w:val="left"/>
    </w:pPr>
    <w:rPr>
      <w:rFonts w:ascii="Times New Roman" w:hAnsi="Times New Roman"/>
      <w:szCs w:val="24"/>
      <w:lang w:eastAsia="en-GB"/>
    </w:rPr>
  </w:style>
  <w:style w:type="paragraph" w:customStyle="1" w:styleId="Text1">
    <w:name w:val="Text 1"/>
    <w:basedOn w:val="Normal"/>
    <w:rsid w:val="00F7018C"/>
    <w:pPr>
      <w:suppressAutoHyphens w:val="0"/>
      <w:spacing w:before="0"/>
      <w:ind w:left="482"/>
    </w:pPr>
    <w:rPr>
      <w:rFonts w:ascii="Times New Roman" w:hAnsi="Times New Roman"/>
      <w:sz w:val="24"/>
      <w:lang w:eastAsia="fr-FR"/>
    </w:rPr>
  </w:style>
  <w:style w:type="paragraph" w:customStyle="1" w:styleId="para">
    <w:name w:val="para"/>
    <w:basedOn w:val="Normal"/>
    <w:rsid w:val="005B2BF1"/>
    <w:pPr>
      <w:numPr>
        <w:numId w:val="28"/>
      </w:numPr>
      <w:tabs>
        <w:tab w:val="clear" w:pos="0"/>
      </w:tabs>
      <w:suppressAutoHyphens w:val="0"/>
      <w:spacing w:before="100" w:beforeAutospacing="1" w:after="100" w:afterAutospacing="1" w:line="240" w:lineRule="atLeast"/>
    </w:pPr>
    <w:rPr>
      <w:rFonts w:eastAsia="Arial Unicode MS" w:cs="Arial Unicode MS"/>
      <w:color w:val="000000"/>
      <w:spacing w:val="15"/>
      <w:sz w:val="16"/>
      <w:szCs w:val="16"/>
      <w:lang w:val="en-US"/>
    </w:rPr>
  </w:style>
  <w:style w:type="character" w:customStyle="1" w:styleId="WW8Num4z2">
    <w:name w:val="WW8Num4z2"/>
    <w:rsid w:val="00A832DC"/>
    <w:rPr>
      <w:rFonts w:ascii="Wingdings" w:hAnsi="Wingdings" w:cs="Wingdings" w:hint="default"/>
    </w:rPr>
  </w:style>
  <w:style w:type="character" w:customStyle="1" w:styleId="keyword">
    <w:name w:val="keyword"/>
    <w:basedOn w:val="DefaultParagraphFont"/>
    <w:rsid w:val="007823FF"/>
  </w:style>
  <w:style w:type="character" w:customStyle="1" w:styleId="apple-converted-space">
    <w:name w:val="apple-converted-space"/>
    <w:basedOn w:val="DefaultParagraphFont"/>
    <w:rsid w:val="007823FF"/>
  </w:style>
  <w:style w:type="paragraph" w:customStyle="1" w:styleId="p">
    <w:name w:val="p"/>
    <w:basedOn w:val="Normal"/>
    <w:rsid w:val="007823FF"/>
    <w:pPr>
      <w:suppressAutoHyphens w:val="0"/>
      <w:spacing w:before="100" w:beforeAutospacing="1" w:after="100" w:afterAutospacing="1"/>
      <w:ind w:left="0"/>
      <w:jc w:val="left"/>
    </w:pPr>
    <w:rPr>
      <w:rFonts w:ascii="Times New Roman" w:hAnsi="Times New Roman"/>
      <w:sz w:val="24"/>
      <w:szCs w:val="24"/>
      <w:lang w:val="en-US"/>
    </w:rPr>
  </w:style>
  <w:style w:type="character" w:styleId="HTMLDefinition">
    <w:name w:val="HTML Definition"/>
    <w:basedOn w:val="DefaultParagraphFont"/>
    <w:uiPriority w:val="99"/>
    <w:semiHidden/>
    <w:unhideWhenUsed/>
    <w:rsid w:val="007823FF"/>
    <w:rPr>
      <w:i/>
      <w:iCs/>
    </w:rPr>
  </w:style>
  <w:style w:type="character" w:customStyle="1" w:styleId="s-mailinfo-addresslink">
    <w:name w:val="s-mailinfo-addresslink"/>
    <w:basedOn w:val="DefaultParagraphFont"/>
    <w:rsid w:val="0079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2889">
      <w:bodyDiv w:val="1"/>
      <w:marLeft w:val="0"/>
      <w:marRight w:val="0"/>
      <w:marTop w:val="0"/>
      <w:marBottom w:val="0"/>
      <w:divBdr>
        <w:top w:val="none" w:sz="0" w:space="0" w:color="auto"/>
        <w:left w:val="none" w:sz="0" w:space="0" w:color="auto"/>
        <w:bottom w:val="none" w:sz="0" w:space="0" w:color="auto"/>
        <w:right w:val="none" w:sz="0" w:space="0" w:color="auto"/>
      </w:divBdr>
      <w:divsChild>
        <w:div w:id="942885335">
          <w:marLeft w:val="0"/>
          <w:marRight w:val="0"/>
          <w:marTop w:val="0"/>
          <w:marBottom w:val="0"/>
          <w:divBdr>
            <w:top w:val="none" w:sz="0" w:space="0" w:color="auto"/>
            <w:left w:val="none" w:sz="0" w:space="0" w:color="auto"/>
            <w:bottom w:val="none" w:sz="0" w:space="0" w:color="auto"/>
            <w:right w:val="none" w:sz="0" w:space="0" w:color="auto"/>
          </w:divBdr>
        </w:div>
        <w:div w:id="1365524295">
          <w:marLeft w:val="0"/>
          <w:marRight w:val="0"/>
          <w:marTop w:val="0"/>
          <w:marBottom w:val="0"/>
          <w:divBdr>
            <w:top w:val="none" w:sz="0" w:space="0" w:color="auto"/>
            <w:left w:val="none" w:sz="0" w:space="0" w:color="auto"/>
            <w:bottom w:val="none" w:sz="0" w:space="0" w:color="auto"/>
            <w:right w:val="none" w:sz="0" w:space="0" w:color="auto"/>
          </w:divBdr>
        </w:div>
        <w:div w:id="889147475">
          <w:marLeft w:val="0"/>
          <w:marRight w:val="0"/>
          <w:marTop w:val="0"/>
          <w:marBottom w:val="0"/>
          <w:divBdr>
            <w:top w:val="none" w:sz="0" w:space="0" w:color="auto"/>
            <w:left w:val="none" w:sz="0" w:space="0" w:color="auto"/>
            <w:bottom w:val="none" w:sz="0" w:space="0" w:color="auto"/>
            <w:right w:val="none" w:sz="0" w:space="0" w:color="auto"/>
          </w:divBdr>
        </w:div>
        <w:div w:id="429812665">
          <w:marLeft w:val="0"/>
          <w:marRight w:val="0"/>
          <w:marTop w:val="0"/>
          <w:marBottom w:val="0"/>
          <w:divBdr>
            <w:top w:val="none" w:sz="0" w:space="0" w:color="auto"/>
            <w:left w:val="none" w:sz="0" w:space="0" w:color="auto"/>
            <w:bottom w:val="none" w:sz="0" w:space="0" w:color="auto"/>
            <w:right w:val="none" w:sz="0" w:space="0" w:color="auto"/>
          </w:divBdr>
        </w:div>
        <w:div w:id="614751786">
          <w:marLeft w:val="0"/>
          <w:marRight w:val="0"/>
          <w:marTop w:val="0"/>
          <w:marBottom w:val="0"/>
          <w:divBdr>
            <w:top w:val="none" w:sz="0" w:space="0" w:color="auto"/>
            <w:left w:val="none" w:sz="0" w:space="0" w:color="auto"/>
            <w:bottom w:val="none" w:sz="0" w:space="0" w:color="auto"/>
            <w:right w:val="none" w:sz="0" w:space="0" w:color="auto"/>
          </w:divBdr>
        </w:div>
        <w:div w:id="460926498">
          <w:marLeft w:val="0"/>
          <w:marRight w:val="0"/>
          <w:marTop w:val="0"/>
          <w:marBottom w:val="0"/>
          <w:divBdr>
            <w:top w:val="none" w:sz="0" w:space="0" w:color="auto"/>
            <w:left w:val="none" w:sz="0" w:space="0" w:color="auto"/>
            <w:bottom w:val="none" w:sz="0" w:space="0" w:color="auto"/>
            <w:right w:val="none" w:sz="0" w:space="0" w:color="auto"/>
          </w:divBdr>
        </w:div>
        <w:div w:id="1696661901">
          <w:marLeft w:val="0"/>
          <w:marRight w:val="0"/>
          <w:marTop w:val="0"/>
          <w:marBottom w:val="0"/>
          <w:divBdr>
            <w:top w:val="none" w:sz="0" w:space="0" w:color="auto"/>
            <w:left w:val="none" w:sz="0" w:space="0" w:color="auto"/>
            <w:bottom w:val="none" w:sz="0" w:space="0" w:color="auto"/>
            <w:right w:val="none" w:sz="0" w:space="0" w:color="auto"/>
          </w:divBdr>
        </w:div>
      </w:divsChild>
    </w:div>
    <w:div w:id="442725035">
      <w:bodyDiv w:val="1"/>
      <w:marLeft w:val="0"/>
      <w:marRight w:val="0"/>
      <w:marTop w:val="0"/>
      <w:marBottom w:val="0"/>
      <w:divBdr>
        <w:top w:val="none" w:sz="0" w:space="0" w:color="auto"/>
        <w:left w:val="none" w:sz="0" w:space="0" w:color="auto"/>
        <w:bottom w:val="none" w:sz="0" w:space="0" w:color="auto"/>
        <w:right w:val="none" w:sz="0" w:space="0" w:color="auto"/>
      </w:divBdr>
    </w:div>
    <w:div w:id="510996078">
      <w:bodyDiv w:val="1"/>
      <w:marLeft w:val="0"/>
      <w:marRight w:val="0"/>
      <w:marTop w:val="0"/>
      <w:marBottom w:val="0"/>
      <w:divBdr>
        <w:top w:val="none" w:sz="0" w:space="0" w:color="auto"/>
        <w:left w:val="none" w:sz="0" w:space="0" w:color="auto"/>
        <w:bottom w:val="none" w:sz="0" w:space="0" w:color="auto"/>
        <w:right w:val="none" w:sz="0" w:space="0" w:color="auto"/>
      </w:divBdr>
    </w:div>
    <w:div w:id="567493149">
      <w:bodyDiv w:val="1"/>
      <w:marLeft w:val="0"/>
      <w:marRight w:val="0"/>
      <w:marTop w:val="0"/>
      <w:marBottom w:val="0"/>
      <w:divBdr>
        <w:top w:val="none" w:sz="0" w:space="0" w:color="auto"/>
        <w:left w:val="none" w:sz="0" w:space="0" w:color="auto"/>
        <w:bottom w:val="none" w:sz="0" w:space="0" w:color="auto"/>
        <w:right w:val="none" w:sz="0" w:space="0" w:color="auto"/>
      </w:divBdr>
    </w:div>
    <w:div w:id="676077745">
      <w:bodyDiv w:val="1"/>
      <w:marLeft w:val="0"/>
      <w:marRight w:val="0"/>
      <w:marTop w:val="0"/>
      <w:marBottom w:val="0"/>
      <w:divBdr>
        <w:top w:val="none" w:sz="0" w:space="0" w:color="auto"/>
        <w:left w:val="none" w:sz="0" w:space="0" w:color="auto"/>
        <w:bottom w:val="none" w:sz="0" w:space="0" w:color="auto"/>
        <w:right w:val="none" w:sz="0" w:space="0" w:color="auto"/>
      </w:divBdr>
      <w:divsChild>
        <w:div w:id="1304237196">
          <w:marLeft w:val="0"/>
          <w:marRight w:val="0"/>
          <w:marTop w:val="0"/>
          <w:marBottom w:val="0"/>
          <w:divBdr>
            <w:top w:val="none" w:sz="0" w:space="0" w:color="auto"/>
            <w:left w:val="none" w:sz="0" w:space="0" w:color="auto"/>
            <w:bottom w:val="none" w:sz="0" w:space="0" w:color="auto"/>
            <w:right w:val="none" w:sz="0" w:space="0" w:color="auto"/>
          </w:divBdr>
        </w:div>
        <w:div w:id="1170290548">
          <w:marLeft w:val="0"/>
          <w:marRight w:val="0"/>
          <w:marTop w:val="0"/>
          <w:marBottom w:val="0"/>
          <w:divBdr>
            <w:top w:val="none" w:sz="0" w:space="0" w:color="auto"/>
            <w:left w:val="none" w:sz="0" w:space="0" w:color="auto"/>
            <w:bottom w:val="none" w:sz="0" w:space="0" w:color="auto"/>
            <w:right w:val="none" w:sz="0" w:space="0" w:color="auto"/>
          </w:divBdr>
        </w:div>
        <w:div w:id="1211501178">
          <w:marLeft w:val="0"/>
          <w:marRight w:val="0"/>
          <w:marTop w:val="0"/>
          <w:marBottom w:val="0"/>
          <w:divBdr>
            <w:top w:val="none" w:sz="0" w:space="0" w:color="auto"/>
            <w:left w:val="none" w:sz="0" w:space="0" w:color="auto"/>
            <w:bottom w:val="none" w:sz="0" w:space="0" w:color="auto"/>
            <w:right w:val="none" w:sz="0" w:space="0" w:color="auto"/>
          </w:divBdr>
        </w:div>
        <w:div w:id="41101887">
          <w:marLeft w:val="0"/>
          <w:marRight w:val="0"/>
          <w:marTop w:val="0"/>
          <w:marBottom w:val="0"/>
          <w:divBdr>
            <w:top w:val="none" w:sz="0" w:space="0" w:color="auto"/>
            <w:left w:val="none" w:sz="0" w:space="0" w:color="auto"/>
            <w:bottom w:val="none" w:sz="0" w:space="0" w:color="auto"/>
            <w:right w:val="none" w:sz="0" w:space="0" w:color="auto"/>
          </w:divBdr>
        </w:div>
        <w:div w:id="1768233143">
          <w:marLeft w:val="0"/>
          <w:marRight w:val="0"/>
          <w:marTop w:val="0"/>
          <w:marBottom w:val="0"/>
          <w:divBdr>
            <w:top w:val="none" w:sz="0" w:space="0" w:color="auto"/>
            <w:left w:val="none" w:sz="0" w:space="0" w:color="auto"/>
            <w:bottom w:val="none" w:sz="0" w:space="0" w:color="auto"/>
            <w:right w:val="none" w:sz="0" w:space="0" w:color="auto"/>
          </w:divBdr>
        </w:div>
        <w:div w:id="642661554">
          <w:marLeft w:val="0"/>
          <w:marRight w:val="0"/>
          <w:marTop w:val="0"/>
          <w:marBottom w:val="0"/>
          <w:divBdr>
            <w:top w:val="none" w:sz="0" w:space="0" w:color="auto"/>
            <w:left w:val="none" w:sz="0" w:space="0" w:color="auto"/>
            <w:bottom w:val="none" w:sz="0" w:space="0" w:color="auto"/>
            <w:right w:val="none" w:sz="0" w:space="0" w:color="auto"/>
          </w:divBdr>
        </w:div>
        <w:div w:id="573394403">
          <w:marLeft w:val="0"/>
          <w:marRight w:val="0"/>
          <w:marTop w:val="0"/>
          <w:marBottom w:val="0"/>
          <w:divBdr>
            <w:top w:val="none" w:sz="0" w:space="0" w:color="auto"/>
            <w:left w:val="none" w:sz="0" w:space="0" w:color="auto"/>
            <w:bottom w:val="none" w:sz="0" w:space="0" w:color="auto"/>
            <w:right w:val="none" w:sz="0" w:space="0" w:color="auto"/>
          </w:divBdr>
        </w:div>
      </w:divsChild>
    </w:div>
    <w:div w:id="726496440">
      <w:bodyDiv w:val="1"/>
      <w:marLeft w:val="0"/>
      <w:marRight w:val="0"/>
      <w:marTop w:val="0"/>
      <w:marBottom w:val="0"/>
      <w:divBdr>
        <w:top w:val="none" w:sz="0" w:space="0" w:color="auto"/>
        <w:left w:val="none" w:sz="0" w:space="0" w:color="auto"/>
        <w:bottom w:val="none" w:sz="0" w:space="0" w:color="auto"/>
        <w:right w:val="none" w:sz="0" w:space="0" w:color="auto"/>
      </w:divBdr>
    </w:div>
    <w:div w:id="741413772">
      <w:bodyDiv w:val="1"/>
      <w:marLeft w:val="0"/>
      <w:marRight w:val="0"/>
      <w:marTop w:val="0"/>
      <w:marBottom w:val="0"/>
      <w:divBdr>
        <w:top w:val="none" w:sz="0" w:space="0" w:color="auto"/>
        <w:left w:val="none" w:sz="0" w:space="0" w:color="auto"/>
        <w:bottom w:val="none" w:sz="0" w:space="0" w:color="auto"/>
        <w:right w:val="none" w:sz="0" w:space="0" w:color="auto"/>
      </w:divBdr>
    </w:div>
    <w:div w:id="749935863">
      <w:bodyDiv w:val="1"/>
      <w:marLeft w:val="0"/>
      <w:marRight w:val="0"/>
      <w:marTop w:val="0"/>
      <w:marBottom w:val="0"/>
      <w:divBdr>
        <w:top w:val="none" w:sz="0" w:space="0" w:color="auto"/>
        <w:left w:val="none" w:sz="0" w:space="0" w:color="auto"/>
        <w:bottom w:val="none" w:sz="0" w:space="0" w:color="auto"/>
        <w:right w:val="none" w:sz="0" w:space="0" w:color="auto"/>
      </w:divBdr>
    </w:div>
    <w:div w:id="874271602">
      <w:bodyDiv w:val="1"/>
      <w:marLeft w:val="0"/>
      <w:marRight w:val="0"/>
      <w:marTop w:val="0"/>
      <w:marBottom w:val="0"/>
      <w:divBdr>
        <w:top w:val="none" w:sz="0" w:space="0" w:color="auto"/>
        <w:left w:val="none" w:sz="0" w:space="0" w:color="auto"/>
        <w:bottom w:val="none" w:sz="0" w:space="0" w:color="auto"/>
        <w:right w:val="none" w:sz="0" w:space="0" w:color="auto"/>
      </w:divBdr>
    </w:div>
    <w:div w:id="929582191">
      <w:bodyDiv w:val="1"/>
      <w:marLeft w:val="0"/>
      <w:marRight w:val="0"/>
      <w:marTop w:val="0"/>
      <w:marBottom w:val="0"/>
      <w:divBdr>
        <w:top w:val="none" w:sz="0" w:space="0" w:color="auto"/>
        <w:left w:val="none" w:sz="0" w:space="0" w:color="auto"/>
        <w:bottom w:val="none" w:sz="0" w:space="0" w:color="auto"/>
        <w:right w:val="none" w:sz="0" w:space="0" w:color="auto"/>
      </w:divBdr>
      <w:divsChild>
        <w:div w:id="1929382831">
          <w:marLeft w:val="0"/>
          <w:marRight w:val="0"/>
          <w:marTop w:val="0"/>
          <w:marBottom w:val="0"/>
          <w:divBdr>
            <w:top w:val="none" w:sz="0" w:space="0" w:color="auto"/>
            <w:left w:val="none" w:sz="0" w:space="0" w:color="auto"/>
            <w:bottom w:val="none" w:sz="0" w:space="0" w:color="auto"/>
            <w:right w:val="none" w:sz="0" w:space="0" w:color="auto"/>
          </w:divBdr>
          <w:divsChild>
            <w:div w:id="2040399732">
              <w:marLeft w:val="0"/>
              <w:marRight w:val="0"/>
              <w:marTop w:val="0"/>
              <w:marBottom w:val="0"/>
              <w:divBdr>
                <w:top w:val="none" w:sz="0" w:space="0" w:color="auto"/>
                <w:left w:val="none" w:sz="0" w:space="0" w:color="auto"/>
                <w:bottom w:val="none" w:sz="0" w:space="0" w:color="auto"/>
                <w:right w:val="none" w:sz="0" w:space="0" w:color="auto"/>
              </w:divBdr>
              <w:divsChild>
                <w:div w:id="708649179">
                  <w:marLeft w:val="30"/>
                  <w:marRight w:val="75"/>
                  <w:marTop w:val="0"/>
                  <w:marBottom w:val="0"/>
                  <w:divBdr>
                    <w:top w:val="none" w:sz="0" w:space="0" w:color="auto"/>
                    <w:left w:val="none" w:sz="0" w:space="0" w:color="auto"/>
                    <w:bottom w:val="none" w:sz="0" w:space="0" w:color="auto"/>
                    <w:right w:val="none" w:sz="0" w:space="0" w:color="auto"/>
                  </w:divBdr>
                  <w:divsChild>
                    <w:div w:id="1279213417">
                      <w:marLeft w:val="15"/>
                      <w:marRight w:val="15"/>
                      <w:marTop w:val="75"/>
                      <w:marBottom w:val="75"/>
                      <w:divBdr>
                        <w:top w:val="single" w:sz="6" w:space="1" w:color="000000"/>
                        <w:left w:val="single" w:sz="6" w:space="2" w:color="000000"/>
                        <w:bottom w:val="single" w:sz="6" w:space="1" w:color="000000"/>
                        <w:right w:val="single" w:sz="6" w:space="2" w:color="000000"/>
                      </w:divBdr>
                    </w:div>
                  </w:divsChild>
                </w:div>
              </w:divsChild>
            </w:div>
          </w:divsChild>
        </w:div>
      </w:divsChild>
    </w:div>
    <w:div w:id="949320944">
      <w:bodyDiv w:val="1"/>
      <w:marLeft w:val="0"/>
      <w:marRight w:val="0"/>
      <w:marTop w:val="0"/>
      <w:marBottom w:val="0"/>
      <w:divBdr>
        <w:top w:val="none" w:sz="0" w:space="0" w:color="auto"/>
        <w:left w:val="none" w:sz="0" w:space="0" w:color="auto"/>
        <w:bottom w:val="none" w:sz="0" w:space="0" w:color="auto"/>
        <w:right w:val="none" w:sz="0" w:space="0" w:color="auto"/>
      </w:divBdr>
      <w:divsChild>
        <w:div w:id="1962494552">
          <w:marLeft w:val="0"/>
          <w:marRight w:val="0"/>
          <w:marTop w:val="0"/>
          <w:marBottom w:val="0"/>
          <w:divBdr>
            <w:top w:val="none" w:sz="0" w:space="0" w:color="auto"/>
            <w:left w:val="none" w:sz="0" w:space="0" w:color="auto"/>
            <w:bottom w:val="none" w:sz="0" w:space="0" w:color="auto"/>
            <w:right w:val="none" w:sz="0" w:space="0" w:color="auto"/>
          </w:divBdr>
          <w:divsChild>
            <w:div w:id="1010834063">
              <w:marLeft w:val="0"/>
              <w:marRight w:val="0"/>
              <w:marTop w:val="0"/>
              <w:marBottom w:val="0"/>
              <w:divBdr>
                <w:top w:val="none" w:sz="0" w:space="0" w:color="auto"/>
                <w:left w:val="none" w:sz="0" w:space="0" w:color="auto"/>
                <w:bottom w:val="none" w:sz="0" w:space="0" w:color="auto"/>
                <w:right w:val="none" w:sz="0" w:space="0" w:color="auto"/>
              </w:divBdr>
              <w:divsChild>
                <w:div w:id="1262300855">
                  <w:marLeft w:val="3804"/>
                  <w:marRight w:val="0"/>
                  <w:marTop w:val="0"/>
                  <w:marBottom w:val="0"/>
                  <w:divBdr>
                    <w:top w:val="none" w:sz="0" w:space="0" w:color="auto"/>
                    <w:left w:val="none" w:sz="0" w:space="0" w:color="auto"/>
                    <w:bottom w:val="none" w:sz="0" w:space="0" w:color="auto"/>
                    <w:right w:val="none" w:sz="0" w:space="0" w:color="auto"/>
                  </w:divBdr>
                  <w:divsChild>
                    <w:div w:id="222370316">
                      <w:marLeft w:val="0"/>
                      <w:marRight w:val="0"/>
                      <w:marTop w:val="0"/>
                      <w:marBottom w:val="0"/>
                      <w:divBdr>
                        <w:top w:val="none" w:sz="0" w:space="0" w:color="auto"/>
                        <w:left w:val="none" w:sz="0" w:space="0" w:color="auto"/>
                        <w:bottom w:val="none" w:sz="0" w:space="0" w:color="auto"/>
                        <w:right w:val="none" w:sz="0" w:space="0" w:color="auto"/>
                      </w:divBdr>
                      <w:divsChild>
                        <w:div w:id="642547147">
                          <w:marLeft w:val="0"/>
                          <w:marRight w:val="0"/>
                          <w:marTop w:val="0"/>
                          <w:marBottom w:val="0"/>
                          <w:divBdr>
                            <w:top w:val="none" w:sz="0" w:space="0" w:color="auto"/>
                            <w:left w:val="none" w:sz="0" w:space="0" w:color="auto"/>
                            <w:bottom w:val="none" w:sz="0" w:space="0" w:color="auto"/>
                            <w:right w:val="none" w:sz="0" w:space="0" w:color="auto"/>
                          </w:divBdr>
                          <w:divsChild>
                            <w:div w:id="446199987">
                              <w:marLeft w:val="0"/>
                              <w:marRight w:val="0"/>
                              <w:marTop w:val="0"/>
                              <w:marBottom w:val="0"/>
                              <w:divBdr>
                                <w:top w:val="none" w:sz="0" w:space="0" w:color="auto"/>
                                <w:left w:val="none" w:sz="0" w:space="0" w:color="auto"/>
                                <w:bottom w:val="none" w:sz="0" w:space="0" w:color="auto"/>
                                <w:right w:val="none" w:sz="0" w:space="0" w:color="auto"/>
                              </w:divBdr>
                              <w:divsChild>
                                <w:div w:id="2065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422156">
      <w:bodyDiv w:val="1"/>
      <w:marLeft w:val="0"/>
      <w:marRight w:val="0"/>
      <w:marTop w:val="0"/>
      <w:marBottom w:val="0"/>
      <w:divBdr>
        <w:top w:val="none" w:sz="0" w:space="0" w:color="auto"/>
        <w:left w:val="none" w:sz="0" w:space="0" w:color="auto"/>
        <w:bottom w:val="none" w:sz="0" w:space="0" w:color="auto"/>
        <w:right w:val="none" w:sz="0" w:space="0" w:color="auto"/>
      </w:divBdr>
    </w:div>
    <w:div w:id="1137721477">
      <w:bodyDiv w:val="1"/>
      <w:marLeft w:val="0"/>
      <w:marRight w:val="0"/>
      <w:marTop w:val="0"/>
      <w:marBottom w:val="0"/>
      <w:divBdr>
        <w:top w:val="none" w:sz="0" w:space="0" w:color="auto"/>
        <w:left w:val="none" w:sz="0" w:space="0" w:color="auto"/>
        <w:bottom w:val="none" w:sz="0" w:space="0" w:color="auto"/>
        <w:right w:val="none" w:sz="0" w:space="0" w:color="auto"/>
      </w:divBdr>
      <w:divsChild>
        <w:div w:id="1652756840">
          <w:marLeft w:val="0"/>
          <w:marRight w:val="0"/>
          <w:marTop w:val="0"/>
          <w:marBottom w:val="0"/>
          <w:divBdr>
            <w:top w:val="none" w:sz="0" w:space="0" w:color="auto"/>
            <w:left w:val="none" w:sz="0" w:space="0" w:color="auto"/>
            <w:bottom w:val="none" w:sz="0" w:space="0" w:color="auto"/>
            <w:right w:val="none" w:sz="0" w:space="0" w:color="auto"/>
          </w:divBdr>
          <w:divsChild>
            <w:div w:id="17672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1247">
      <w:bodyDiv w:val="1"/>
      <w:marLeft w:val="0"/>
      <w:marRight w:val="0"/>
      <w:marTop w:val="0"/>
      <w:marBottom w:val="0"/>
      <w:divBdr>
        <w:top w:val="none" w:sz="0" w:space="0" w:color="auto"/>
        <w:left w:val="none" w:sz="0" w:space="0" w:color="auto"/>
        <w:bottom w:val="none" w:sz="0" w:space="0" w:color="auto"/>
        <w:right w:val="none" w:sz="0" w:space="0" w:color="auto"/>
      </w:divBdr>
    </w:div>
    <w:div w:id="1213225211">
      <w:bodyDiv w:val="1"/>
      <w:marLeft w:val="0"/>
      <w:marRight w:val="0"/>
      <w:marTop w:val="0"/>
      <w:marBottom w:val="0"/>
      <w:divBdr>
        <w:top w:val="none" w:sz="0" w:space="0" w:color="auto"/>
        <w:left w:val="none" w:sz="0" w:space="0" w:color="auto"/>
        <w:bottom w:val="none" w:sz="0" w:space="0" w:color="auto"/>
        <w:right w:val="none" w:sz="0" w:space="0" w:color="auto"/>
      </w:divBdr>
    </w:div>
    <w:div w:id="1286233319">
      <w:bodyDiv w:val="1"/>
      <w:marLeft w:val="0"/>
      <w:marRight w:val="0"/>
      <w:marTop w:val="0"/>
      <w:marBottom w:val="0"/>
      <w:divBdr>
        <w:top w:val="none" w:sz="0" w:space="0" w:color="auto"/>
        <w:left w:val="none" w:sz="0" w:space="0" w:color="auto"/>
        <w:bottom w:val="none" w:sz="0" w:space="0" w:color="auto"/>
        <w:right w:val="none" w:sz="0" w:space="0" w:color="auto"/>
      </w:divBdr>
    </w:div>
    <w:div w:id="1302424046">
      <w:bodyDiv w:val="1"/>
      <w:marLeft w:val="0"/>
      <w:marRight w:val="0"/>
      <w:marTop w:val="0"/>
      <w:marBottom w:val="0"/>
      <w:divBdr>
        <w:top w:val="none" w:sz="0" w:space="0" w:color="auto"/>
        <w:left w:val="none" w:sz="0" w:space="0" w:color="auto"/>
        <w:bottom w:val="none" w:sz="0" w:space="0" w:color="auto"/>
        <w:right w:val="none" w:sz="0" w:space="0" w:color="auto"/>
      </w:divBdr>
    </w:div>
    <w:div w:id="1372220868">
      <w:bodyDiv w:val="1"/>
      <w:marLeft w:val="0"/>
      <w:marRight w:val="0"/>
      <w:marTop w:val="0"/>
      <w:marBottom w:val="0"/>
      <w:divBdr>
        <w:top w:val="none" w:sz="0" w:space="0" w:color="auto"/>
        <w:left w:val="none" w:sz="0" w:space="0" w:color="auto"/>
        <w:bottom w:val="none" w:sz="0" w:space="0" w:color="auto"/>
        <w:right w:val="none" w:sz="0" w:space="0" w:color="auto"/>
      </w:divBdr>
    </w:div>
    <w:div w:id="1470322178">
      <w:bodyDiv w:val="1"/>
      <w:marLeft w:val="0"/>
      <w:marRight w:val="0"/>
      <w:marTop w:val="0"/>
      <w:marBottom w:val="0"/>
      <w:divBdr>
        <w:top w:val="none" w:sz="0" w:space="0" w:color="auto"/>
        <w:left w:val="none" w:sz="0" w:space="0" w:color="auto"/>
        <w:bottom w:val="none" w:sz="0" w:space="0" w:color="auto"/>
        <w:right w:val="none" w:sz="0" w:space="0" w:color="auto"/>
      </w:divBdr>
    </w:div>
    <w:div w:id="1498381735">
      <w:bodyDiv w:val="1"/>
      <w:marLeft w:val="0"/>
      <w:marRight w:val="0"/>
      <w:marTop w:val="0"/>
      <w:marBottom w:val="0"/>
      <w:divBdr>
        <w:top w:val="none" w:sz="0" w:space="0" w:color="auto"/>
        <w:left w:val="none" w:sz="0" w:space="0" w:color="auto"/>
        <w:bottom w:val="none" w:sz="0" w:space="0" w:color="auto"/>
        <w:right w:val="none" w:sz="0" w:space="0" w:color="auto"/>
      </w:divBdr>
    </w:div>
    <w:div w:id="1697538150">
      <w:bodyDiv w:val="1"/>
      <w:marLeft w:val="0"/>
      <w:marRight w:val="0"/>
      <w:marTop w:val="0"/>
      <w:marBottom w:val="0"/>
      <w:divBdr>
        <w:top w:val="none" w:sz="0" w:space="0" w:color="auto"/>
        <w:left w:val="none" w:sz="0" w:space="0" w:color="auto"/>
        <w:bottom w:val="none" w:sz="0" w:space="0" w:color="auto"/>
        <w:right w:val="none" w:sz="0" w:space="0" w:color="auto"/>
      </w:divBdr>
    </w:div>
    <w:div w:id="1710108381">
      <w:bodyDiv w:val="1"/>
      <w:marLeft w:val="0"/>
      <w:marRight w:val="0"/>
      <w:marTop w:val="0"/>
      <w:marBottom w:val="0"/>
      <w:divBdr>
        <w:top w:val="none" w:sz="0" w:space="0" w:color="auto"/>
        <w:left w:val="none" w:sz="0" w:space="0" w:color="auto"/>
        <w:bottom w:val="none" w:sz="0" w:space="0" w:color="auto"/>
        <w:right w:val="none" w:sz="0" w:space="0" w:color="auto"/>
      </w:divBdr>
    </w:div>
    <w:div w:id="1769614232">
      <w:bodyDiv w:val="1"/>
      <w:marLeft w:val="0"/>
      <w:marRight w:val="0"/>
      <w:marTop w:val="0"/>
      <w:marBottom w:val="0"/>
      <w:divBdr>
        <w:top w:val="none" w:sz="0" w:space="0" w:color="auto"/>
        <w:left w:val="none" w:sz="0" w:space="0" w:color="auto"/>
        <w:bottom w:val="none" w:sz="0" w:space="0" w:color="auto"/>
        <w:right w:val="none" w:sz="0" w:space="0" w:color="auto"/>
      </w:divBdr>
    </w:div>
    <w:div w:id="1787700152">
      <w:bodyDiv w:val="1"/>
      <w:marLeft w:val="0"/>
      <w:marRight w:val="0"/>
      <w:marTop w:val="0"/>
      <w:marBottom w:val="0"/>
      <w:divBdr>
        <w:top w:val="none" w:sz="0" w:space="0" w:color="auto"/>
        <w:left w:val="none" w:sz="0" w:space="0" w:color="auto"/>
        <w:bottom w:val="none" w:sz="0" w:space="0" w:color="auto"/>
        <w:right w:val="none" w:sz="0" w:space="0" w:color="auto"/>
      </w:divBdr>
    </w:div>
    <w:div w:id="1817411568">
      <w:bodyDiv w:val="1"/>
      <w:marLeft w:val="0"/>
      <w:marRight w:val="0"/>
      <w:marTop w:val="0"/>
      <w:marBottom w:val="0"/>
      <w:divBdr>
        <w:top w:val="none" w:sz="0" w:space="0" w:color="auto"/>
        <w:left w:val="none" w:sz="0" w:space="0" w:color="auto"/>
        <w:bottom w:val="none" w:sz="0" w:space="0" w:color="auto"/>
        <w:right w:val="none" w:sz="0" w:space="0" w:color="auto"/>
      </w:divBdr>
    </w:div>
    <w:div w:id="1822959166">
      <w:bodyDiv w:val="1"/>
      <w:marLeft w:val="0"/>
      <w:marRight w:val="0"/>
      <w:marTop w:val="0"/>
      <w:marBottom w:val="0"/>
      <w:divBdr>
        <w:top w:val="none" w:sz="0" w:space="0" w:color="auto"/>
        <w:left w:val="none" w:sz="0" w:space="0" w:color="auto"/>
        <w:bottom w:val="none" w:sz="0" w:space="0" w:color="auto"/>
        <w:right w:val="none" w:sz="0" w:space="0" w:color="auto"/>
      </w:divBdr>
    </w:div>
    <w:div w:id="1842692751">
      <w:bodyDiv w:val="1"/>
      <w:marLeft w:val="0"/>
      <w:marRight w:val="0"/>
      <w:marTop w:val="0"/>
      <w:marBottom w:val="0"/>
      <w:divBdr>
        <w:top w:val="none" w:sz="0" w:space="0" w:color="auto"/>
        <w:left w:val="none" w:sz="0" w:space="0" w:color="auto"/>
        <w:bottom w:val="none" w:sz="0" w:space="0" w:color="auto"/>
        <w:right w:val="none" w:sz="0" w:space="0" w:color="auto"/>
      </w:divBdr>
    </w:div>
    <w:div w:id="1884974369">
      <w:bodyDiv w:val="1"/>
      <w:marLeft w:val="0"/>
      <w:marRight w:val="0"/>
      <w:marTop w:val="0"/>
      <w:marBottom w:val="0"/>
      <w:divBdr>
        <w:top w:val="none" w:sz="0" w:space="0" w:color="auto"/>
        <w:left w:val="none" w:sz="0" w:space="0" w:color="auto"/>
        <w:bottom w:val="none" w:sz="0" w:space="0" w:color="auto"/>
        <w:right w:val="none" w:sz="0" w:space="0" w:color="auto"/>
      </w:divBdr>
      <w:divsChild>
        <w:div w:id="1142966226">
          <w:marLeft w:val="0"/>
          <w:marRight w:val="0"/>
          <w:marTop w:val="0"/>
          <w:marBottom w:val="0"/>
          <w:divBdr>
            <w:top w:val="none" w:sz="0" w:space="0" w:color="auto"/>
            <w:left w:val="none" w:sz="0" w:space="0" w:color="auto"/>
            <w:bottom w:val="none" w:sz="0" w:space="0" w:color="auto"/>
            <w:right w:val="none" w:sz="0" w:space="0" w:color="auto"/>
          </w:divBdr>
          <w:divsChild>
            <w:div w:id="1540778073">
              <w:marLeft w:val="0"/>
              <w:marRight w:val="0"/>
              <w:marTop w:val="0"/>
              <w:marBottom w:val="0"/>
              <w:divBdr>
                <w:top w:val="none" w:sz="0" w:space="0" w:color="auto"/>
                <w:left w:val="none" w:sz="0" w:space="0" w:color="auto"/>
                <w:bottom w:val="none" w:sz="0" w:space="0" w:color="auto"/>
                <w:right w:val="none" w:sz="0" w:space="0" w:color="auto"/>
              </w:divBdr>
              <w:divsChild>
                <w:div w:id="1019086117">
                  <w:marLeft w:val="30"/>
                  <w:marRight w:val="75"/>
                  <w:marTop w:val="0"/>
                  <w:marBottom w:val="0"/>
                  <w:divBdr>
                    <w:top w:val="none" w:sz="0" w:space="0" w:color="auto"/>
                    <w:left w:val="none" w:sz="0" w:space="0" w:color="auto"/>
                    <w:bottom w:val="none" w:sz="0" w:space="0" w:color="auto"/>
                    <w:right w:val="none" w:sz="0" w:space="0" w:color="auto"/>
                  </w:divBdr>
                  <w:divsChild>
                    <w:div w:id="1100761828">
                      <w:marLeft w:val="15"/>
                      <w:marRight w:val="15"/>
                      <w:marTop w:val="75"/>
                      <w:marBottom w:val="75"/>
                      <w:divBdr>
                        <w:top w:val="single" w:sz="6" w:space="1" w:color="000000"/>
                        <w:left w:val="single" w:sz="6" w:space="2" w:color="000000"/>
                        <w:bottom w:val="single" w:sz="6" w:space="1" w:color="000000"/>
                        <w:right w:val="single" w:sz="6" w:space="2" w:color="000000"/>
                      </w:divBdr>
                      <w:divsChild>
                        <w:div w:id="1661274831">
                          <w:marLeft w:val="15"/>
                          <w:marRight w:val="15"/>
                          <w:marTop w:val="75"/>
                          <w:marBottom w:val="75"/>
                          <w:divBdr>
                            <w:top w:val="single" w:sz="6" w:space="2" w:color="000080"/>
                            <w:left w:val="single" w:sz="6" w:space="2" w:color="000080"/>
                            <w:bottom w:val="single" w:sz="6" w:space="2" w:color="000080"/>
                            <w:right w:val="single" w:sz="6" w:space="2" w:color="000080"/>
                          </w:divBdr>
                        </w:div>
                      </w:divsChild>
                    </w:div>
                  </w:divsChild>
                </w:div>
              </w:divsChild>
            </w:div>
          </w:divsChild>
        </w:div>
      </w:divsChild>
    </w:div>
    <w:div w:id="2048096199">
      <w:bodyDiv w:val="1"/>
      <w:marLeft w:val="163"/>
      <w:marRight w:val="163"/>
      <w:marTop w:val="163"/>
      <w:marBottom w:val="0"/>
      <w:divBdr>
        <w:top w:val="none" w:sz="0" w:space="0" w:color="auto"/>
        <w:left w:val="none" w:sz="0" w:space="0" w:color="auto"/>
        <w:bottom w:val="none" w:sz="0" w:space="0" w:color="auto"/>
        <w:right w:val="none" w:sz="0" w:space="0" w:color="auto"/>
      </w:divBdr>
      <w:divsChild>
        <w:div w:id="556165554">
          <w:marLeft w:val="0"/>
          <w:marRight w:val="0"/>
          <w:marTop w:val="0"/>
          <w:marBottom w:val="0"/>
          <w:divBdr>
            <w:top w:val="none" w:sz="0" w:space="0" w:color="auto"/>
            <w:left w:val="none" w:sz="0" w:space="0" w:color="auto"/>
            <w:bottom w:val="none" w:sz="0" w:space="0" w:color="auto"/>
            <w:right w:val="none" w:sz="0" w:space="0" w:color="auto"/>
          </w:divBdr>
          <w:divsChild>
            <w:div w:id="1903716844">
              <w:marLeft w:val="0"/>
              <w:marRight w:val="0"/>
              <w:marTop w:val="0"/>
              <w:marBottom w:val="0"/>
              <w:divBdr>
                <w:top w:val="none" w:sz="0" w:space="0" w:color="auto"/>
                <w:left w:val="none" w:sz="0" w:space="0" w:color="auto"/>
                <w:bottom w:val="none" w:sz="0" w:space="0" w:color="auto"/>
                <w:right w:val="none" w:sz="0" w:space="0" w:color="auto"/>
              </w:divBdr>
              <w:divsChild>
                <w:div w:id="700208317">
                  <w:marLeft w:val="0"/>
                  <w:marRight w:val="0"/>
                  <w:marTop w:val="0"/>
                  <w:marBottom w:val="0"/>
                  <w:divBdr>
                    <w:top w:val="none" w:sz="0" w:space="0" w:color="auto"/>
                    <w:left w:val="none" w:sz="0" w:space="0" w:color="auto"/>
                    <w:bottom w:val="none" w:sz="0" w:space="0" w:color="auto"/>
                    <w:right w:val="none" w:sz="0" w:space="0" w:color="auto"/>
                  </w:divBdr>
                  <w:divsChild>
                    <w:div w:id="1639457782">
                      <w:marLeft w:val="0"/>
                      <w:marRight w:val="0"/>
                      <w:marTop w:val="0"/>
                      <w:marBottom w:val="0"/>
                      <w:divBdr>
                        <w:top w:val="none" w:sz="0" w:space="0" w:color="auto"/>
                        <w:left w:val="none" w:sz="0" w:space="0" w:color="auto"/>
                        <w:bottom w:val="none" w:sz="0" w:space="0" w:color="auto"/>
                        <w:right w:val="none" w:sz="0" w:space="0" w:color="auto"/>
                      </w:divBdr>
                      <w:divsChild>
                        <w:div w:id="254947322">
                          <w:marLeft w:val="0"/>
                          <w:marRight w:val="0"/>
                          <w:marTop w:val="0"/>
                          <w:marBottom w:val="0"/>
                          <w:divBdr>
                            <w:top w:val="none" w:sz="0" w:space="0" w:color="auto"/>
                            <w:left w:val="none" w:sz="0" w:space="0" w:color="auto"/>
                            <w:bottom w:val="none" w:sz="0" w:space="0" w:color="auto"/>
                            <w:right w:val="none" w:sz="0" w:space="0" w:color="auto"/>
                          </w:divBdr>
                        </w:div>
                        <w:div w:id="371468649">
                          <w:marLeft w:val="0"/>
                          <w:marRight w:val="0"/>
                          <w:marTop w:val="0"/>
                          <w:marBottom w:val="0"/>
                          <w:divBdr>
                            <w:top w:val="none" w:sz="0" w:space="0" w:color="auto"/>
                            <w:left w:val="none" w:sz="0" w:space="0" w:color="auto"/>
                            <w:bottom w:val="none" w:sz="0" w:space="0" w:color="auto"/>
                            <w:right w:val="none" w:sz="0" w:space="0" w:color="auto"/>
                          </w:divBdr>
                        </w:div>
                        <w:div w:id="269434293">
                          <w:marLeft w:val="0"/>
                          <w:marRight w:val="0"/>
                          <w:marTop w:val="0"/>
                          <w:marBottom w:val="0"/>
                          <w:divBdr>
                            <w:top w:val="none" w:sz="0" w:space="0" w:color="auto"/>
                            <w:left w:val="none" w:sz="0" w:space="0" w:color="auto"/>
                            <w:bottom w:val="none" w:sz="0" w:space="0" w:color="auto"/>
                            <w:right w:val="none" w:sz="0" w:space="0" w:color="auto"/>
                          </w:divBdr>
                          <w:divsChild>
                            <w:div w:id="941646061">
                              <w:marLeft w:val="0"/>
                              <w:marRight w:val="0"/>
                              <w:marTop w:val="0"/>
                              <w:marBottom w:val="0"/>
                              <w:divBdr>
                                <w:top w:val="none" w:sz="0" w:space="0" w:color="auto"/>
                                <w:left w:val="none" w:sz="0" w:space="0" w:color="auto"/>
                                <w:bottom w:val="none" w:sz="0" w:space="0" w:color="auto"/>
                                <w:right w:val="none" w:sz="0" w:space="0" w:color="auto"/>
                              </w:divBdr>
                            </w:div>
                            <w:div w:id="2010283992">
                              <w:marLeft w:val="0"/>
                              <w:marRight w:val="0"/>
                              <w:marTop w:val="0"/>
                              <w:marBottom w:val="0"/>
                              <w:divBdr>
                                <w:top w:val="none" w:sz="0" w:space="0" w:color="auto"/>
                                <w:left w:val="none" w:sz="0" w:space="0" w:color="auto"/>
                                <w:bottom w:val="none" w:sz="0" w:space="0" w:color="auto"/>
                                <w:right w:val="none" w:sz="0" w:space="0" w:color="auto"/>
                              </w:divBdr>
                            </w:div>
                            <w:div w:id="705526175">
                              <w:marLeft w:val="0"/>
                              <w:marRight w:val="0"/>
                              <w:marTop w:val="0"/>
                              <w:marBottom w:val="0"/>
                              <w:divBdr>
                                <w:top w:val="none" w:sz="0" w:space="0" w:color="auto"/>
                                <w:left w:val="none" w:sz="0" w:space="0" w:color="auto"/>
                                <w:bottom w:val="none" w:sz="0" w:space="0" w:color="auto"/>
                                <w:right w:val="none" w:sz="0" w:space="0" w:color="auto"/>
                              </w:divBdr>
                            </w:div>
                            <w:div w:id="1920749172">
                              <w:marLeft w:val="0"/>
                              <w:marRight w:val="0"/>
                              <w:marTop w:val="0"/>
                              <w:marBottom w:val="0"/>
                              <w:divBdr>
                                <w:top w:val="none" w:sz="0" w:space="0" w:color="auto"/>
                                <w:left w:val="none" w:sz="0" w:space="0" w:color="auto"/>
                                <w:bottom w:val="none" w:sz="0" w:space="0" w:color="auto"/>
                                <w:right w:val="none" w:sz="0" w:space="0" w:color="auto"/>
                              </w:divBdr>
                            </w:div>
                            <w:div w:id="1424304793">
                              <w:marLeft w:val="0"/>
                              <w:marRight w:val="0"/>
                              <w:marTop w:val="0"/>
                              <w:marBottom w:val="0"/>
                              <w:divBdr>
                                <w:top w:val="none" w:sz="0" w:space="0" w:color="auto"/>
                                <w:left w:val="none" w:sz="0" w:space="0" w:color="auto"/>
                                <w:bottom w:val="none" w:sz="0" w:space="0" w:color="auto"/>
                                <w:right w:val="none" w:sz="0" w:space="0" w:color="auto"/>
                              </w:divBdr>
                            </w:div>
                            <w:div w:id="900403398">
                              <w:marLeft w:val="0"/>
                              <w:marRight w:val="0"/>
                              <w:marTop w:val="0"/>
                              <w:marBottom w:val="0"/>
                              <w:divBdr>
                                <w:top w:val="none" w:sz="0" w:space="0" w:color="auto"/>
                                <w:left w:val="none" w:sz="0" w:space="0" w:color="auto"/>
                                <w:bottom w:val="none" w:sz="0" w:space="0" w:color="auto"/>
                                <w:right w:val="none" w:sz="0" w:space="0" w:color="auto"/>
                              </w:divBdr>
                            </w:div>
                            <w:div w:id="290863215">
                              <w:marLeft w:val="0"/>
                              <w:marRight w:val="0"/>
                              <w:marTop w:val="0"/>
                              <w:marBottom w:val="0"/>
                              <w:divBdr>
                                <w:top w:val="none" w:sz="0" w:space="0" w:color="auto"/>
                                <w:left w:val="none" w:sz="0" w:space="0" w:color="auto"/>
                                <w:bottom w:val="none" w:sz="0" w:space="0" w:color="auto"/>
                                <w:right w:val="none" w:sz="0" w:space="0" w:color="auto"/>
                              </w:divBdr>
                            </w:div>
                            <w:div w:id="91510295">
                              <w:marLeft w:val="0"/>
                              <w:marRight w:val="0"/>
                              <w:marTop w:val="0"/>
                              <w:marBottom w:val="0"/>
                              <w:divBdr>
                                <w:top w:val="none" w:sz="0" w:space="0" w:color="auto"/>
                                <w:left w:val="none" w:sz="0" w:space="0" w:color="auto"/>
                                <w:bottom w:val="none" w:sz="0" w:space="0" w:color="auto"/>
                                <w:right w:val="none" w:sz="0" w:space="0" w:color="auto"/>
                              </w:divBdr>
                            </w:div>
                            <w:div w:id="1692608617">
                              <w:marLeft w:val="0"/>
                              <w:marRight w:val="0"/>
                              <w:marTop w:val="0"/>
                              <w:marBottom w:val="0"/>
                              <w:divBdr>
                                <w:top w:val="none" w:sz="0" w:space="0" w:color="auto"/>
                                <w:left w:val="none" w:sz="0" w:space="0" w:color="auto"/>
                                <w:bottom w:val="none" w:sz="0" w:space="0" w:color="auto"/>
                                <w:right w:val="none" w:sz="0" w:space="0" w:color="auto"/>
                              </w:divBdr>
                            </w:div>
                            <w:div w:id="1317536704">
                              <w:marLeft w:val="0"/>
                              <w:marRight w:val="0"/>
                              <w:marTop w:val="0"/>
                              <w:marBottom w:val="0"/>
                              <w:divBdr>
                                <w:top w:val="none" w:sz="0" w:space="0" w:color="auto"/>
                                <w:left w:val="none" w:sz="0" w:space="0" w:color="auto"/>
                                <w:bottom w:val="none" w:sz="0" w:space="0" w:color="auto"/>
                                <w:right w:val="none" w:sz="0" w:space="0" w:color="auto"/>
                              </w:divBdr>
                            </w:div>
                            <w:div w:id="1521580102">
                              <w:marLeft w:val="0"/>
                              <w:marRight w:val="0"/>
                              <w:marTop w:val="0"/>
                              <w:marBottom w:val="0"/>
                              <w:divBdr>
                                <w:top w:val="none" w:sz="0" w:space="0" w:color="auto"/>
                                <w:left w:val="none" w:sz="0" w:space="0" w:color="auto"/>
                                <w:bottom w:val="none" w:sz="0" w:space="0" w:color="auto"/>
                                <w:right w:val="none" w:sz="0" w:space="0" w:color="auto"/>
                              </w:divBdr>
                            </w:div>
                            <w:div w:id="1179387275">
                              <w:marLeft w:val="0"/>
                              <w:marRight w:val="0"/>
                              <w:marTop w:val="0"/>
                              <w:marBottom w:val="0"/>
                              <w:divBdr>
                                <w:top w:val="none" w:sz="0" w:space="0" w:color="auto"/>
                                <w:left w:val="none" w:sz="0" w:space="0" w:color="auto"/>
                                <w:bottom w:val="none" w:sz="0" w:space="0" w:color="auto"/>
                                <w:right w:val="none" w:sz="0" w:space="0" w:color="auto"/>
                              </w:divBdr>
                            </w:div>
                            <w:div w:id="477915969">
                              <w:marLeft w:val="0"/>
                              <w:marRight w:val="0"/>
                              <w:marTop w:val="0"/>
                              <w:marBottom w:val="0"/>
                              <w:divBdr>
                                <w:top w:val="none" w:sz="0" w:space="0" w:color="auto"/>
                                <w:left w:val="none" w:sz="0" w:space="0" w:color="auto"/>
                                <w:bottom w:val="none" w:sz="0" w:space="0" w:color="auto"/>
                                <w:right w:val="none" w:sz="0" w:space="0" w:color="auto"/>
                              </w:divBdr>
                            </w:div>
                            <w:div w:id="1380934685">
                              <w:marLeft w:val="0"/>
                              <w:marRight w:val="0"/>
                              <w:marTop w:val="0"/>
                              <w:marBottom w:val="0"/>
                              <w:divBdr>
                                <w:top w:val="none" w:sz="0" w:space="0" w:color="auto"/>
                                <w:left w:val="none" w:sz="0" w:space="0" w:color="auto"/>
                                <w:bottom w:val="none" w:sz="0" w:space="0" w:color="auto"/>
                                <w:right w:val="none" w:sz="0" w:space="0" w:color="auto"/>
                              </w:divBdr>
                            </w:div>
                            <w:div w:id="1142041166">
                              <w:marLeft w:val="0"/>
                              <w:marRight w:val="0"/>
                              <w:marTop w:val="0"/>
                              <w:marBottom w:val="0"/>
                              <w:divBdr>
                                <w:top w:val="none" w:sz="0" w:space="0" w:color="auto"/>
                                <w:left w:val="none" w:sz="0" w:space="0" w:color="auto"/>
                                <w:bottom w:val="none" w:sz="0" w:space="0" w:color="auto"/>
                                <w:right w:val="none" w:sz="0" w:space="0" w:color="auto"/>
                              </w:divBdr>
                            </w:div>
                            <w:div w:id="97068089">
                              <w:marLeft w:val="0"/>
                              <w:marRight w:val="0"/>
                              <w:marTop w:val="0"/>
                              <w:marBottom w:val="0"/>
                              <w:divBdr>
                                <w:top w:val="none" w:sz="0" w:space="0" w:color="auto"/>
                                <w:left w:val="none" w:sz="0" w:space="0" w:color="auto"/>
                                <w:bottom w:val="none" w:sz="0" w:space="0" w:color="auto"/>
                                <w:right w:val="none" w:sz="0" w:space="0" w:color="auto"/>
                              </w:divBdr>
                            </w:div>
                            <w:div w:id="739330895">
                              <w:marLeft w:val="0"/>
                              <w:marRight w:val="0"/>
                              <w:marTop w:val="0"/>
                              <w:marBottom w:val="0"/>
                              <w:divBdr>
                                <w:top w:val="none" w:sz="0" w:space="0" w:color="auto"/>
                                <w:left w:val="none" w:sz="0" w:space="0" w:color="auto"/>
                                <w:bottom w:val="none" w:sz="0" w:space="0" w:color="auto"/>
                                <w:right w:val="none" w:sz="0" w:space="0" w:color="auto"/>
                              </w:divBdr>
                            </w:div>
                            <w:div w:id="1170565723">
                              <w:marLeft w:val="0"/>
                              <w:marRight w:val="0"/>
                              <w:marTop w:val="0"/>
                              <w:marBottom w:val="0"/>
                              <w:divBdr>
                                <w:top w:val="none" w:sz="0" w:space="0" w:color="auto"/>
                                <w:left w:val="none" w:sz="0" w:space="0" w:color="auto"/>
                                <w:bottom w:val="none" w:sz="0" w:space="0" w:color="auto"/>
                                <w:right w:val="none" w:sz="0" w:space="0" w:color="auto"/>
                              </w:divBdr>
                            </w:div>
                            <w:div w:id="13035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ittan\LOCALS~1\Temp\notes42E00F\~75408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0735174b-4814-485d-9055-3d3599615f84">KE5P643XNTWM-49-136</_dlc_DocId>
    <_dlc_DocIdUrl xmlns="0735174b-4814-485d-9055-3d3599615f84">
      <Url>https://dspace.us.intranet.db.com/site1824/DE/_layouts/DocIdRedir.aspx?ID=KE5P643XNTWM-49-136</Url>
      <Description>KE5P643XNTWM-49-136</Description>
    </_dlc_DocIdUr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712100C05DA4E44B3C85A89C0174E3F" ma:contentTypeVersion="0" ma:contentTypeDescription="Create a new document." ma:contentTypeScope="" ma:versionID="cc09c59955bd3bd1e83726b3b44c5802">
  <xsd:schema xmlns:xsd="http://www.w3.org/2001/XMLSchema" xmlns:xs="http://www.w3.org/2001/XMLSchema" xmlns:p="http://schemas.microsoft.com/office/2006/metadata/properties" xmlns:ns2="0735174b-4814-485d-9055-3d3599615f84" targetNamespace="http://schemas.microsoft.com/office/2006/metadata/properties" ma:root="true" ma:fieldsID="fc8586c30c708b9c6648e1a26b296f7c" ns2:_="">
    <xsd:import namespace="0735174b-4814-485d-9055-3d3599615f8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5174b-4814-485d-9055-3d3599615f8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E7D7-103B-4D57-A6E3-63A193C7B828}">
  <ds:schemaRefs>
    <ds:schemaRef ds:uri="http://schemas.microsoft.com/office/2006/metadata/properties"/>
    <ds:schemaRef ds:uri="0735174b-4814-485d-9055-3d3599615f84"/>
  </ds:schemaRefs>
</ds:datastoreItem>
</file>

<file path=customXml/itemProps2.xml><?xml version="1.0" encoding="utf-8"?>
<ds:datastoreItem xmlns:ds="http://schemas.openxmlformats.org/officeDocument/2006/customXml" ds:itemID="{B5669C95-5094-446B-AF0E-5ED8DFFEEF91}">
  <ds:schemaRefs>
    <ds:schemaRef ds:uri="http://schemas.microsoft.com/office/2006/metadata/longProperties"/>
  </ds:schemaRefs>
</ds:datastoreItem>
</file>

<file path=customXml/itemProps3.xml><?xml version="1.0" encoding="utf-8"?>
<ds:datastoreItem xmlns:ds="http://schemas.openxmlformats.org/officeDocument/2006/customXml" ds:itemID="{3269BE77-1692-468C-87E0-7A2798CA7A78}">
  <ds:schemaRefs>
    <ds:schemaRef ds:uri="http://schemas.microsoft.com/sharepoint/v3/contenttype/forms"/>
  </ds:schemaRefs>
</ds:datastoreItem>
</file>

<file path=customXml/itemProps4.xml><?xml version="1.0" encoding="utf-8"?>
<ds:datastoreItem xmlns:ds="http://schemas.openxmlformats.org/officeDocument/2006/customXml" ds:itemID="{D0FD5D8C-90C8-4FA5-A20D-09C4B93A1BA0}">
  <ds:schemaRefs>
    <ds:schemaRef ds:uri="http://schemas.microsoft.com/sharepoint/events"/>
  </ds:schemaRefs>
</ds:datastoreItem>
</file>

<file path=customXml/itemProps5.xml><?xml version="1.0" encoding="utf-8"?>
<ds:datastoreItem xmlns:ds="http://schemas.openxmlformats.org/officeDocument/2006/customXml" ds:itemID="{0A63E69B-A251-450E-A177-20D094EF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5174b-4814-485d-9055-3d3599615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B97E12-89AA-4448-81A0-F0347BF7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~7540852.dot</Template>
  <TotalTime>219</TotalTime>
  <Pages>16</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GTP DO Deployment Run-book</vt:lpstr>
    </vt:vector>
  </TitlesOfParts>
  <Company>Deutsche Bank</Company>
  <LinksUpToDate>false</LinksUpToDate>
  <CharactersWithSpaces>12473</CharactersWithSpaces>
  <SharedDoc>false</SharedDoc>
  <HLinks>
    <vt:vector size="288" baseType="variant">
      <vt:variant>
        <vt:i4>5898275</vt:i4>
      </vt:variant>
      <vt:variant>
        <vt:i4>285</vt:i4>
      </vt:variant>
      <vt:variant>
        <vt:i4>0</vt:i4>
      </vt:variant>
      <vt:variant>
        <vt:i4>5</vt:i4>
      </vt:variant>
      <vt:variant>
        <vt:lpwstr>https://sharepoint.de.intranet.db.com/site0475/Shared DB Documents/Doc_links.aspx?PageView=Shared</vt:lpwstr>
      </vt:variant>
      <vt:variant>
        <vt:lpwstr/>
      </vt:variant>
      <vt:variant>
        <vt:i4>7536751</vt:i4>
      </vt:variant>
      <vt:variant>
        <vt:i4>282</vt:i4>
      </vt:variant>
      <vt:variant>
        <vt:i4>0</vt:i4>
      </vt:variant>
      <vt:variant>
        <vt:i4>5</vt:i4>
      </vt:variant>
      <vt:variant>
        <vt:lpwstr>https://sharepoint.de.intranet.db.com/site0475/RD Document Templates/Forms/Default.aspx</vt:lpwstr>
      </vt:variant>
      <vt:variant>
        <vt:lpwstr/>
      </vt:variant>
      <vt:variant>
        <vt:i4>1114162</vt:i4>
      </vt:variant>
      <vt:variant>
        <vt:i4>275</vt:i4>
      </vt:variant>
      <vt:variant>
        <vt:i4>0</vt:i4>
      </vt:variant>
      <vt:variant>
        <vt:i4>5</vt:i4>
      </vt:variant>
      <vt:variant>
        <vt:lpwstr/>
      </vt:variant>
      <vt:variant>
        <vt:lpwstr>_Toc270345470</vt:lpwstr>
      </vt:variant>
      <vt:variant>
        <vt:i4>1048626</vt:i4>
      </vt:variant>
      <vt:variant>
        <vt:i4>269</vt:i4>
      </vt:variant>
      <vt:variant>
        <vt:i4>0</vt:i4>
      </vt:variant>
      <vt:variant>
        <vt:i4>5</vt:i4>
      </vt:variant>
      <vt:variant>
        <vt:lpwstr/>
      </vt:variant>
      <vt:variant>
        <vt:lpwstr>_Toc270345469</vt:lpwstr>
      </vt:variant>
      <vt:variant>
        <vt:i4>1048626</vt:i4>
      </vt:variant>
      <vt:variant>
        <vt:i4>263</vt:i4>
      </vt:variant>
      <vt:variant>
        <vt:i4>0</vt:i4>
      </vt:variant>
      <vt:variant>
        <vt:i4>5</vt:i4>
      </vt:variant>
      <vt:variant>
        <vt:lpwstr/>
      </vt:variant>
      <vt:variant>
        <vt:lpwstr>_Toc270345468</vt:lpwstr>
      </vt:variant>
      <vt:variant>
        <vt:i4>1048626</vt:i4>
      </vt:variant>
      <vt:variant>
        <vt:i4>257</vt:i4>
      </vt:variant>
      <vt:variant>
        <vt:i4>0</vt:i4>
      </vt:variant>
      <vt:variant>
        <vt:i4>5</vt:i4>
      </vt:variant>
      <vt:variant>
        <vt:lpwstr/>
      </vt:variant>
      <vt:variant>
        <vt:lpwstr>_Toc270345467</vt:lpwstr>
      </vt:variant>
      <vt:variant>
        <vt:i4>1048626</vt:i4>
      </vt:variant>
      <vt:variant>
        <vt:i4>251</vt:i4>
      </vt:variant>
      <vt:variant>
        <vt:i4>0</vt:i4>
      </vt:variant>
      <vt:variant>
        <vt:i4>5</vt:i4>
      </vt:variant>
      <vt:variant>
        <vt:lpwstr/>
      </vt:variant>
      <vt:variant>
        <vt:lpwstr>_Toc270345466</vt:lpwstr>
      </vt:variant>
      <vt:variant>
        <vt:i4>1048626</vt:i4>
      </vt:variant>
      <vt:variant>
        <vt:i4>245</vt:i4>
      </vt:variant>
      <vt:variant>
        <vt:i4>0</vt:i4>
      </vt:variant>
      <vt:variant>
        <vt:i4>5</vt:i4>
      </vt:variant>
      <vt:variant>
        <vt:lpwstr/>
      </vt:variant>
      <vt:variant>
        <vt:lpwstr>_Toc270345465</vt:lpwstr>
      </vt:variant>
      <vt:variant>
        <vt:i4>1048626</vt:i4>
      </vt:variant>
      <vt:variant>
        <vt:i4>239</vt:i4>
      </vt:variant>
      <vt:variant>
        <vt:i4>0</vt:i4>
      </vt:variant>
      <vt:variant>
        <vt:i4>5</vt:i4>
      </vt:variant>
      <vt:variant>
        <vt:lpwstr/>
      </vt:variant>
      <vt:variant>
        <vt:lpwstr>_Toc270345464</vt:lpwstr>
      </vt:variant>
      <vt:variant>
        <vt:i4>1048626</vt:i4>
      </vt:variant>
      <vt:variant>
        <vt:i4>233</vt:i4>
      </vt:variant>
      <vt:variant>
        <vt:i4>0</vt:i4>
      </vt:variant>
      <vt:variant>
        <vt:i4>5</vt:i4>
      </vt:variant>
      <vt:variant>
        <vt:lpwstr/>
      </vt:variant>
      <vt:variant>
        <vt:lpwstr>_Toc270345463</vt:lpwstr>
      </vt:variant>
      <vt:variant>
        <vt:i4>1048626</vt:i4>
      </vt:variant>
      <vt:variant>
        <vt:i4>227</vt:i4>
      </vt:variant>
      <vt:variant>
        <vt:i4>0</vt:i4>
      </vt:variant>
      <vt:variant>
        <vt:i4>5</vt:i4>
      </vt:variant>
      <vt:variant>
        <vt:lpwstr/>
      </vt:variant>
      <vt:variant>
        <vt:lpwstr>_Toc270345462</vt:lpwstr>
      </vt:variant>
      <vt:variant>
        <vt:i4>1048626</vt:i4>
      </vt:variant>
      <vt:variant>
        <vt:i4>221</vt:i4>
      </vt:variant>
      <vt:variant>
        <vt:i4>0</vt:i4>
      </vt:variant>
      <vt:variant>
        <vt:i4>5</vt:i4>
      </vt:variant>
      <vt:variant>
        <vt:lpwstr/>
      </vt:variant>
      <vt:variant>
        <vt:lpwstr>_Toc270345461</vt:lpwstr>
      </vt:variant>
      <vt:variant>
        <vt:i4>1048626</vt:i4>
      </vt:variant>
      <vt:variant>
        <vt:i4>215</vt:i4>
      </vt:variant>
      <vt:variant>
        <vt:i4>0</vt:i4>
      </vt:variant>
      <vt:variant>
        <vt:i4>5</vt:i4>
      </vt:variant>
      <vt:variant>
        <vt:lpwstr/>
      </vt:variant>
      <vt:variant>
        <vt:lpwstr>_Toc270345460</vt:lpwstr>
      </vt:variant>
      <vt:variant>
        <vt:i4>1245234</vt:i4>
      </vt:variant>
      <vt:variant>
        <vt:i4>209</vt:i4>
      </vt:variant>
      <vt:variant>
        <vt:i4>0</vt:i4>
      </vt:variant>
      <vt:variant>
        <vt:i4>5</vt:i4>
      </vt:variant>
      <vt:variant>
        <vt:lpwstr/>
      </vt:variant>
      <vt:variant>
        <vt:lpwstr>_Toc270345459</vt:lpwstr>
      </vt:variant>
      <vt:variant>
        <vt:i4>1245234</vt:i4>
      </vt:variant>
      <vt:variant>
        <vt:i4>203</vt:i4>
      </vt:variant>
      <vt:variant>
        <vt:i4>0</vt:i4>
      </vt:variant>
      <vt:variant>
        <vt:i4>5</vt:i4>
      </vt:variant>
      <vt:variant>
        <vt:lpwstr/>
      </vt:variant>
      <vt:variant>
        <vt:lpwstr>_Toc270345458</vt:lpwstr>
      </vt:variant>
      <vt:variant>
        <vt:i4>1245234</vt:i4>
      </vt:variant>
      <vt:variant>
        <vt:i4>197</vt:i4>
      </vt:variant>
      <vt:variant>
        <vt:i4>0</vt:i4>
      </vt:variant>
      <vt:variant>
        <vt:i4>5</vt:i4>
      </vt:variant>
      <vt:variant>
        <vt:lpwstr/>
      </vt:variant>
      <vt:variant>
        <vt:lpwstr>_Toc270345457</vt:lpwstr>
      </vt:variant>
      <vt:variant>
        <vt:i4>1245234</vt:i4>
      </vt:variant>
      <vt:variant>
        <vt:i4>191</vt:i4>
      </vt:variant>
      <vt:variant>
        <vt:i4>0</vt:i4>
      </vt:variant>
      <vt:variant>
        <vt:i4>5</vt:i4>
      </vt:variant>
      <vt:variant>
        <vt:lpwstr/>
      </vt:variant>
      <vt:variant>
        <vt:lpwstr>_Toc270345456</vt:lpwstr>
      </vt:variant>
      <vt:variant>
        <vt:i4>1245234</vt:i4>
      </vt:variant>
      <vt:variant>
        <vt:i4>185</vt:i4>
      </vt:variant>
      <vt:variant>
        <vt:i4>0</vt:i4>
      </vt:variant>
      <vt:variant>
        <vt:i4>5</vt:i4>
      </vt:variant>
      <vt:variant>
        <vt:lpwstr/>
      </vt:variant>
      <vt:variant>
        <vt:lpwstr>_Toc270345455</vt:lpwstr>
      </vt:variant>
      <vt:variant>
        <vt:i4>1245234</vt:i4>
      </vt:variant>
      <vt:variant>
        <vt:i4>179</vt:i4>
      </vt:variant>
      <vt:variant>
        <vt:i4>0</vt:i4>
      </vt:variant>
      <vt:variant>
        <vt:i4>5</vt:i4>
      </vt:variant>
      <vt:variant>
        <vt:lpwstr/>
      </vt:variant>
      <vt:variant>
        <vt:lpwstr>_Toc270345454</vt:lpwstr>
      </vt:variant>
      <vt:variant>
        <vt:i4>1245234</vt:i4>
      </vt:variant>
      <vt:variant>
        <vt:i4>173</vt:i4>
      </vt:variant>
      <vt:variant>
        <vt:i4>0</vt:i4>
      </vt:variant>
      <vt:variant>
        <vt:i4>5</vt:i4>
      </vt:variant>
      <vt:variant>
        <vt:lpwstr/>
      </vt:variant>
      <vt:variant>
        <vt:lpwstr>_Toc270345453</vt:lpwstr>
      </vt:variant>
      <vt:variant>
        <vt:i4>1245234</vt:i4>
      </vt:variant>
      <vt:variant>
        <vt:i4>167</vt:i4>
      </vt:variant>
      <vt:variant>
        <vt:i4>0</vt:i4>
      </vt:variant>
      <vt:variant>
        <vt:i4>5</vt:i4>
      </vt:variant>
      <vt:variant>
        <vt:lpwstr/>
      </vt:variant>
      <vt:variant>
        <vt:lpwstr>_Toc270345452</vt:lpwstr>
      </vt:variant>
      <vt:variant>
        <vt:i4>1245234</vt:i4>
      </vt:variant>
      <vt:variant>
        <vt:i4>161</vt:i4>
      </vt:variant>
      <vt:variant>
        <vt:i4>0</vt:i4>
      </vt:variant>
      <vt:variant>
        <vt:i4>5</vt:i4>
      </vt:variant>
      <vt:variant>
        <vt:lpwstr/>
      </vt:variant>
      <vt:variant>
        <vt:lpwstr>_Toc270345451</vt:lpwstr>
      </vt:variant>
      <vt:variant>
        <vt:i4>1245234</vt:i4>
      </vt:variant>
      <vt:variant>
        <vt:i4>155</vt:i4>
      </vt:variant>
      <vt:variant>
        <vt:i4>0</vt:i4>
      </vt:variant>
      <vt:variant>
        <vt:i4>5</vt:i4>
      </vt:variant>
      <vt:variant>
        <vt:lpwstr/>
      </vt:variant>
      <vt:variant>
        <vt:lpwstr>_Toc270345450</vt:lpwstr>
      </vt:variant>
      <vt:variant>
        <vt:i4>1179698</vt:i4>
      </vt:variant>
      <vt:variant>
        <vt:i4>149</vt:i4>
      </vt:variant>
      <vt:variant>
        <vt:i4>0</vt:i4>
      </vt:variant>
      <vt:variant>
        <vt:i4>5</vt:i4>
      </vt:variant>
      <vt:variant>
        <vt:lpwstr/>
      </vt:variant>
      <vt:variant>
        <vt:lpwstr>_Toc270345449</vt:lpwstr>
      </vt:variant>
      <vt:variant>
        <vt:i4>1179698</vt:i4>
      </vt:variant>
      <vt:variant>
        <vt:i4>143</vt:i4>
      </vt:variant>
      <vt:variant>
        <vt:i4>0</vt:i4>
      </vt:variant>
      <vt:variant>
        <vt:i4>5</vt:i4>
      </vt:variant>
      <vt:variant>
        <vt:lpwstr/>
      </vt:variant>
      <vt:variant>
        <vt:lpwstr>_Toc270345448</vt:lpwstr>
      </vt:variant>
      <vt:variant>
        <vt:i4>1179698</vt:i4>
      </vt:variant>
      <vt:variant>
        <vt:i4>137</vt:i4>
      </vt:variant>
      <vt:variant>
        <vt:i4>0</vt:i4>
      </vt:variant>
      <vt:variant>
        <vt:i4>5</vt:i4>
      </vt:variant>
      <vt:variant>
        <vt:lpwstr/>
      </vt:variant>
      <vt:variant>
        <vt:lpwstr>_Toc270345447</vt:lpwstr>
      </vt:variant>
      <vt:variant>
        <vt:i4>1179698</vt:i4>
      </vt:variant>
      <vt:variant>
        <vt:i4>131</vt:i4>
      </vt:variant>
      <vt:variant>
        <vt:i4>0</vt:i4>
      </vt:variant>
      <vt:variant>
        <vt:i4>5</vt:i4>
      </vt:variant>
      <vt:variant>
        <vt:lpwstr/>
      </vt:variant>
      <vt:variant>
        <vt:lpwstr>_Toc270345446</vt:lpwstr>
      </vt:variant>
      <vt:variant>
        <vt:i4>1179698</vt:i4>
      </vt:variant>
      <vt:variant>
        <vt:i4>125</vt:i4>
      </vt:variant>
      <vt:variant>
        <vt:i4>0</vt:i4>
      </vt:variant>
      <vt:variant>
        <vt:i4>5</vt:i4>
      </vt:variant>
      <vt:variant>
        <vt:lpwstr/>
      </vt:variant>
      <vt:variant>
        <vt:lpwstr>_Toc270345445</vt:lpwstr>
      </vt:variant>
      <vt:variant>
        <vt:i4>1179698</vt:i4>
      </vt:variant>
      <vt:variant>
        <vt:i4>119</vt:i4>
      </vt:variant>
      <vt:variant>
        <vt:i4>0</vt:i4>
      </vt:variant>
      <vt:variant>
        <vt:i4>5</vt:i4>
      </vt:variant>
      <vt:variant>
        <vt:lpwstr/>
      </vt:variant>
      <vt:variant>
        <vt:lpwstr>_Toc270345444</vt:lpwstr>
      </vt:variant>
      <vt:variant>
        <vt:i4>1179698</vt:i4>
      </vt:variant>
      <vt:variant>
        <vt:i4>113</vt:i4>
      </vt:variant>
      <vt:variant>
        <vt:i4>0</vt:i4>
      </vt:variant>
      <vt:variant>
        <vt:i4>5</vt:i4>
      </vt:variant>
      <vt:variant>
        <vt:lpwstr/>
      </vt:variant>
      <vt:variant>
        <vt:lpwstr>_Toc270345443</vt:lpwstr>
      </vt:variant>
      <vt:variant>
        <vt:i4>1179698</vt:i4>
      </vt:variant>
      <vt:variant>
        <vt:i4>107</vt:i4>
      </vt:variant>
      <vt:variant>
        <vt:i4>0</vt:i4>
      </vt:variant>
      <vt:variant>
        <vt:i4>5</vt:i4>
      </vt:variant>
      <vt:variant>
        <vt:lpwstr/>
      </vt:variant>
      <vt:variant>
        <vt:lpwstr>_Toc270345442</vt:lpwstr>
      </vt:variant>
      <vt:variant>
        <vt:i4>1179698</vt:i4>
      </vt:variant>
      <vt:variant>
        <vt:i4>101</vt:i4>
      </vt:variant>
      <vt:variant>
        <vt:i4>0</vt:i4>
      </vt:variant>
      <vt:variant>
        <vt:i4>5</vt:i4>
      </vt:variant>
      <vt:variant>
        <vt:lpwstr/>
      </vt:variant>
      <vt:variant>
        <vt:lpwstr>_Toc270345441</vt:lpwstr>
      </vt:variant>
      <vt:variant>
        <vt:i4>1179698</vt:i4>
      </vt:variant>
      <vt:variant>
        <vt:i4>95</vt:i4>
      </vt:variant>
      <vt:variant>
        <vt:i4>0</vt:i4>
      </vt:variant>
      <vt:variant>
        <vt:i4>5</vt:i4>
      </vt:variant>
      <vt:variant>
        <vt:lpwstr/>
      </vt:variant>
      <vt:variant>
        <vt:lpwstr>_Toc270345440</vt:lpwstr>
      </vt:variant>
      <vt:variant>
        <vt:i4>1376306</vt:i4>
      </vt:variant>
      <vt:variant>
        <vt:i4>89</vt:i4>
      </vt:variant>
      <vt:variant>
        <vt:i4>0</vt:i4>
      </vt:variant>
      <vt:variant>
        <vt:i4>5</vt:i4>
      </vt:variant>
      <vt:variant>
        <vt:lpwstr/>
      </vt:variant>
      <vt:variant>
        <vt:lpwstr>_Toc270345439</vt:lpwstr>
      </vt:variant>
      <vt:variant>
        <vt:i4>1376306</vt:i4>
      </vt:variant>
      <vt:variant>
        <vt:i4>83</vt:i4>
      </vt:variant>
      <vt:variant>
        <vt:i4>0</vt:i4>
      </vt:variant>
      <vt:variant>
        <vt:i4>5</vt:i4>
      </vt:variant>
      <vt:variant>
        <vt:lpwstr/>
      </vt:variant>
      <vt:variant>
        <vt:lpwstr>_Toc270345438</vt:lpwstr>
      </vt:variant>
      <vt:variant>
        <vt:i4>1376306</vt:i4>
      </vt:variant>
      <vt:variant>
        <vt:i4>77</vt:i4>
      </vt:variant>
      <vt:variant>
        <vt:i4>0</vt:i4>
      </vt:variant>
      <vt:variant>
        <vt:i4>5</vt:i4>
      </vt:variant>
      <vt:variant>
        <vt:lpwstr/>
      </vt:variant>
      <vt:variant>
        <vt:lpwstr>_Toc270345437</vt:lpwstr>
      </vt:variant>
      <vt:variant>
        <vt:i4>1376306</vt:i4>
      </vt:variant>
      <vt:variant>
        <vt:i4>71</vt:i4>
      </vt:variant>
      <vt:variant>
        <vt:i4>0</vt:i4>
      </vt:variant>
      <vt:variant>
        <vt:i4>5</vt:i4>
      </vt:variant>
      <vt:variant>
        <vt:lpwstr/>
      </vt:variant>
      <vt:variant>
        <vt:lpwstr>_Toc270345436</vt:lpwstr>
      </vt:variant>
      <vt:variant>
        <vt:i4>1376306</vt:i4>
      </vt:variant>
      <vt:variant>
        <vt:i4>65</vt:i4>
      </vt:variant>
      <vt:variant>
        <vt:i4>0</vt:i4>
      </vt:variant>
      <vt:variant>
        <vt:i4>5</vt:i4>
      </vt:variant>
      <vt:variant>
        <vt:lpwstr/>
      </vt:variant>
      <vt:variant>
        <vt:lpwstr>_Toc270345435</vt:lpwstr>
      </vt:variant>
      <vt:variant>
        <vt:i4>1376306</vt:i4>
      </vt:variant>
      <vt:variant>
        <vt:i4>59</vt:i4>
      </vt:variant>
      <vt:variant>
        <vt:i4>0</vt:i4>
      </vt:variant>
      <vt:variant>
        <vt:i4>5</vt:i4>
      </vt:variant>
      <vt:variant>
        <vt:lpwstr/>
      </vt:variant>
      <vt:variant>
        <vt:lpwstr>_Toc270345434</vt:lpwstr>
      </vt:variant>
      <vt:variant>
        <vt:i4>1376306</vt:i4>
      </vt:variant>
      <vt:variant>
        <vt:i4>53</vt:i4>
      </vt:variant>
      <vt:variant>
        <vt:i4>0</vt:i4>
      </vt:variant>
      <vt:variant>
        <vt:i4>5</vt:i4>
      </vt:variant>
      <vt:variant>
        <vt:lpwstr/>
      </vt:variant>
      <vt:variant>
        <vt:lpwstr>_Toc270345433</vt:lpwstr>
      </vt:variant>
      <vt:variant>
        <vt:i4>1376306</vt:i4>
      </vt:variant>
      <vt:variant>
        <vt:i4>47</vt:i4>
      </vt:variant>
      <vt:variant>
        <vt:i4>0</vt:i4>
      </vt:variant>
      <vt:variant>
        <vt:i4>5</vt:i4>
      </vt:variant>
      <vt:variant>
        <vt:lpwstr/>
      </vt:variant>
      <vt:variant>
        <vt:lpwstr>_Toc270345432</vt:lpwstr>
      </vt:variant>
      <vt:variant>
        <vt:i4>1376306</vt:i4>
      </vt:variant>
      <vt:variant>
        <vt:i4>41</vt:i4>
      </vt:variant>
      <vt:variant>
        <vt:i4>0</vt:i4>
      </vt:variant>
      <vt:variant>
        <vt:i4>5</vt:i4>
      </vt:variant>
      <vt:variant>
        <vt:lpwstr/>
      </vt:variant>
      <vt:variant>
        <vt:lpwstr>_Toc270345431</vt:lpwstr>
      </vt:variant>
      <vt:variant>
        <vt:i4>1376306</vt:i4>
      </vt:variant>
      <vt:variant>
        <vt:i4>35</vt:i4>
      </vt:variant>
      <vt:variant>
        <vt:i4>0</vt:i4>
      </vt:variant>
      <vt:variant>
        <vt:i4>5</vt:i4>
      </vt:variant>
      <vt:variant>
        <vt:lpwstr/>
      </vt:variant>
      <vt:variant>
        <vt:lpwstr>_Toc270345430</vt:lpwstr>
      </vt:variant>
      <vt:variant>
        <vt:i4>1310770</vt:i4>
      </vt:variant>
      <vt:variant>
        <vt:i4>29</vt:i4>
      </vt:variant>
      <vt:variant>
        <vt:i4>0</vt:i4>
      </vt:variant>
      <vt:variant>
        <vt:i4>5</vt:i4>
      </vt:variant>
      <vt:variant>
        <vt:lpwstr/>
      </vt:variant>
      <vt:variant>
        <vt:lpwstr>_Toc270345429</vt:lpwstr>
      </vt:variant>
      <vt:variant>
        <vt:i4>1310770</vt:i4>
      </vt:variant>
      <vt:variant>
        <vt:i4>23</vt:i4>
      </vt:variant>
      <vt:variant>
        <vt:i4>0</vt:i4>
      </vt:variant>
      <vt:variant>
        <vt:i4>5</vt:i4>
      </vt:variant>
      <vt:variant>
        <vt:lpwstr/>
      </vt:variant>
      <vt:variant>
        <vt:lpwstr>_Toc270345428</vt:lpwstr>
      </vt:variant>
      <vt:variant>
        <vt:i4>1310770</vt:i4>
      </vt:variant>
      <vt:variant>
        <vt:i4>17</vt:i4>
      </vt:variant>
      <vt:variant>
        <vt:i4>0</vt:i4>
      </vt:variant>
      <vt:variant>
        <vt:i4>5</vt:i4>
      </vt:variant>
      <vt:variant>
        <vt:lpwstr/>
      </vt:variant>
      <vt:variant>
        <vt:lpwstr>_Toc270345427</vt:lpwstr>
      </vt:variant>
      <vt:variant>
        <vt:i4>1310770</vt:i4>
      </vt:variant>
      <vt:variant>
        <vt:i4>11</vt:i4>
      </vt:variant>
      <vt:variant>
        <vt:i4>0</vt:i4>
      </vt:variant>
      <vt:variant>
        <vt:i4>5</vt:i4>
      </vt:variant>
      <vt:variant>
        <vt:lpwstr/>
      </vt:variant>
      <vt:variant>
        <vt:lpwstr>_Toc270345426</vt:lpwstr>
      </vt:variant>
      <vt:variant>
        <vt:i4>1310770</vt:i4>
      </vt:variant>
      <vt:variant>
        <vt:i4>5</vt:i4>
      </vt:variant>
      <vt:variant>
        <vt:i4>0</vt:i4>
      </vt:variant>
      <vt:variant>
        <vt:i4>5</vt:i4>
      </vt:variant>
      <vt:variant>
        <vt:lpwstr/>
      </vt:variant>
      <vt:variant>
        <vt:lpwstr>_Toc270345425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GTP DO Deployment Run-book</dc:title>
  <dc:subject>Service Operations Incident Mgmt Procedures</dc:subject>
  <dc:creator>Antony Little</dc:creator>
  <cp:keywords>For internal use only</cp:keywords>
  <cp:lastModifiedBy>Eric Amundson</cp:lastModifiedBy>
  <cp:revision>11</cp:revision>
  <cp:lastPrinted>2010-08-23T15:49:00Z</cp:lastPrinted>
  <dcterms:created xsi:type="dcterms:W3CDTF">2014-03-25T16:18:00Z</dcterms:created>
  <dcterms:modified xsi:type="dcterms:W3CDTF">2014-03-26T22:48:00Z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david-a.tai@db.com</vt:lpwstr>
  </property>
  <property fmtid="{D5CDD505-2E9C-101B-9397-08002B2CF9AE}" pid="3" name="BusinessLine">
    <vt:lpwstr/>
  </property>
  <property fmtid="{D5CDD505-2E9C-101B-9397-08002B2CF9AE}" pid="4" name="Department">
    <vt:lpwstr/>
  </property>
  <property fmtid="{D5CDD505-2E9C-101B-9397-08002B2CF9AE}" pid="5" name="GroupDivision">
    <vt:lpwstr/>
  </property>
  <property fmtid="{D5CDD505-2E9C-101B-9397-08002B2CF9AE}" pid="6" name="UserName">
    <vt:lpwstr>David-A Tai</vt:lpwstr>
  </property>
  <property fmtid="{D5CDD505-2E9C-101B-9397-08002B2CF9AE}" pid="7" name="Team">
    <vt:lpwstr/>
  </property>
  <property fmtid="{D5CDD505-2E9C-101B-9397-08002B2CF9AE}" pid="8" name="Country">
    <vt:lpwstr>USA</vt:lpwstr>
  </property>
  <property fmtid="{D5CDD505-2E9C-101B-9397-08002B2CF9AE}" pid="9" name="BusinessDivision">
    <vt:lpwstr/>
  </property>
  <property fmtid="{D5CDD505-2E9C-101B-9397-08002B2CF9AE}" pid="10" name="CorporateDivision">
    <vt:lpwstr/>
  </property>
  <property fmtid="{D5CDD505-2E9C-101B-9397-08002B2CF9AE}" pid="11" name="DBDirID">
    <vt:lpwstr>2369593</vt:lpwstr>
  </property>
  <property fmtid="{D5CDD505-2E9C-101B-9397-08002B2CF9AE}" pid="12" name="ContentTypeId">
    <vt:lpwstr>0x0101009712100C05DA4E44B3C85A89C0174E3F</vt:lpwstr>
  </property>
  <property fmtid="{D5CDD505-2E9C-101B-9397-08002B2CF9AE}" pid="13" name="ContentType">
    <vt:lpwstr>Document</vt:lpwstr>
  </property>
  <property fmtid="{D5CDD505-2E9C-101B-9397-08002B2CF9AE}" pid="14" name="Reference">
    <vt:lpwstr>DM-16</vt:lpwstr>
  </property>
  <property fmtid="{D5CDD505-2E9C-101B-9397-08002B2CF9AE}" pid="15" name="Template Type">
    <vt:lpwstr>Deployment</vt:lpwstr>
  </property>
  <property fmtid="{D5CDD505-2E9C-101B-9397-08002B2CF9AE}" pid="16" name="Template Doc Level">
    <vt:lpwstr>L4 - Deployment Management Artefacts</vt:lpwstr>
  </property>
  <property fmtid="{D5CDD505-2E9C-101B-9397-08002B2CF9AE}" pid="17" name="Template Owner">
    <vt:lpwstr>S-Murali Prakash83</vt:lpwstr>
  </property>
  <property fmtid="{D5CDD505-2E9C-101B-9397-08002B2CF9AE}" pid="18" name="Status">
    <vt:lpwstr>Active</vt:lpwstr>
  </property>
  <property fmtid="{D5CDD505-2E9C-101B-9397-08002B2CF9AE}" pid="19" name="Template Description">
    <vt:lpwstr>Use to provide a supplementary guide on how Deployment Management should be conducted for the particular application or service.</vt:lpwstr>
  </property>
  <property fmtid="{D5CDD505-2E9C-101B-9397-08002B2CF9AE}" pid="20" name="TitusGUID">
    <vt:lpwstr>825c3a63-0bec-466e-86e1-4eb9ba446ab2</vt:lpwstr>
  </property>
  <property fmtid="{D5CDD505-2E9C-101B-9397-08002B2CF9AE}" pid="21" name="aliashDocumentMarking">
    <vt:lpwstr>For internal use only</vt:lpwstr>
  </property>
  <property fmtid="{D5CDD505-2E9C-101B-9397-08002B2CF9AE}" pid="22" name="_dlc_DocIdItemGuid">
    <vt:lpwstr>2ec98ca5-affd-45fd-b7a4-5a0c868dd956</vt:lpwstr>
  </property>
  <property fmtid="{D5CDD505-2E9C-101B-9397-08002B2CF9AE}" pid="23" name="Order">
    <vt:r8>300</vt:r8>
  </property>
  <property fmtid="{D5CDD505-2E9C-101B-9397-08002B2CF9AE}" pid="24" name="_CopySource">
    <vt:lpwstr>https://dspace.us.intranet.db.com/site1824/DE/Shared DB Documents/Deployment Run-book.docx</vt:lpwstr>
  </property>
  <property fmtid="{D5CDD505-2E9C-101B-9397-08002B2CF9AE}" pid="25" name="db.comClassification">
    <vt:lpwstr>For internal use only</vt:lpwstr>
  </property>
</Properties>
</file>